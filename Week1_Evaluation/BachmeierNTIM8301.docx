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DB2DEB"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293B43C" w:rsidR="0082223F" w:rsidRDefault="0082223F" w:rsidP="0082223F">
      <w:pPr>
        <w:pStyle w:val="Title"/>
      </w:pPr>
      <w:r>
        <w:t xml:space="preserve">Section 1: Week </w:t>
      </w:r>
      <w:r w:rsidR="006D793E">
        <w:t>1</w:t>
      </w:r>
      <w:r>
        <w:t xml:space="preserve">: </w:t>
      </w:r>
      <w:r w:rsidR="006D793E">
        <w:t>Evaluate Cybersecurity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01CA490" w:rsidR="00CB25E9" w:rsidRDefault="006D793E" w:rsidP="0082223F">
      <w:pPr>
        <w:jc w:val="center"/>
      </w:pPr>
      <w:r>
        <w:t>April 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0F80D767" w14:textId="6282CDD1" w:rsidR="009C52EA" w:rsidRDefault="009C52EA" w:rsidP="009C52EA">
      <w:pPr>
        <w:pStyle w:val="Heading1"/>
      </w:pPr>
      <w:r>
        <w:lastRenderedPageBreak/>
        <w:t>Section I: Significant Problem</w:t>
      </w:r>
    </w:p>
    <w:p w14:paraId="4F1EA9C9" w14:textId="15BDA62C" w:rsidR="007B0179" w:rsidRPr="007B0179" w:rsidRDefault="007B0179" w:rsidP="007B0179">
      <w:pPr>
        <w:pStyle w:val="Heading2"/>
      </w:pPr>
      <w:r>
        <w:t>What Problem Exists</w:t>
      </w:r>
    </w:p>
    <w:p w14:paraId="4DF75783" w14:textId="45EC8698" w:rsidR="007B0179" w:rsidRDefault="009C52EA" w:rsidP="007B0179">
      <w:pPr>
        <w:ind w:firstLine="360"/>
      </w:pPr>
      <w:r>
        <w:t>Cybersecurity requires capabilities to defend against sophisticated attackers, which employ</w:t>
      </w:r>
      <w:del w:id="0" w:author="nate nate" w:date="2022-06-25T12:50:00Z">
        <w:r w:rsidDel="008C65F2">
          <w:delText>s</w:delText>
        </w:r>
      </w:del>
      <w:r>
        <w:t xml:space="preserve"> continuously evolving techniques that are funded by nation-states.</w:t>
      </w:r>
      <w:del w:id="1" w:author="nate nate" w:date="2022-06-25T12:50:00Z">
        <w:r w:rsidDel="008C65F2">
          <w:delText xml:space="preserve"> </w:delText>
        </w:r>
      </w:del>
      <w:r>
        <w:t xml:space="preserve"> These advanced persistent threats (APT) weaponize zero-day exploits, devise precise spear-phishing campaigns, and leverage vulnerabilities in unpatched software, among other strategies</w:t>
      </w:r>
      <w:sdt>
        <w:sdtPr>
          <w:id w:val="330561746"/>
          <w:citation/>
        </w:sdtPr>
        <w:sdtEndPr/>
        <w:sdtContent>
          <w:r w:rsidR="00132CAE">
            <w:fldChar w:fldCharType="begin"/>
          </w:r>
          <w:r w:rsidR="00132CAE">
            <w:instrText xml:space="preserve"> CITATION Kre191 \l 1033 </w:instrText>
          </w:r>
          <w:r w:rsidR="00132CAE">
            <w:fldChar w:fldCharType="separate"/>
          </w:r>
          <w:r w:rsidR="0034408A">
            <w:rPr>
              <w:noProof/>
            </w:rPr>
            <w:t xml:space="preserve"> (Krebs, 2019)</w:t>
          </w:r>
          <w:r w:rsidR="00132CAE">
            <w:fldChar w:fldCharType="end"/>
          </w:r>
        </w:sdtContent>
      </w:sdt>
      <w:ins w:id="2" w:author="nate nate" w:date="2022-06-25T12:50:00Z">
        <w:r w:rsidR="008C65F2">
          <w:t>.</w:t>
        </w:r>
      </w:ins>
      <w:del w:id="3" w:author="nate nate" w:date="2022-06-25T12:50:00Z">
        <w:r w:rsidDel="008C65F2">
          <w:delText xml:space="preserve">. </w:delText>
        </w:r>
      </w:del>
      <w:r>
        <w:t xml:space="preserve"> As administrators operate within this ‘assume breach’ hostile environment, they need solutions that detect the onset of an attack and automatically augment the network topology.</w:t>
      </w:r>
      <w:del w:id="4" w:author="nate nate" w:date="2022-06-25T12:50:00Z">
        <w:r w:rsidDel="008C65F2">
          <w:delText xml:space="preserve"> </w:delText>
        </w:r>
      </w:del>
      <w:r>
        <w:t xml:space="preserve"> For example, a system might detect an unexpected resource is downloading sensitive information for exfiltration.</w:t>
      </w:r>
      <w:del w:id="5" w:author="nate nate" w:date="2022-06-25T12:50:00Z">
        <w:r w:rsidDel="008C65F2">
          <w:delText xml:space="preserve"> </w:delText>
        </w:r>
      </w:del>
      <w:r>
        <w:t xml:space="preserve"> That system could mitigate this traffic anomal</w:t>
      </w:r>
      <w:r w:rsidR="00EB3CF0">
        <w:t>y</w:t>
      </w:r>
      <w:r>
        <w:t xml:space="preserve"> </w:t>
      </w:r>
      <w:r w:rsidR="00EB3CF0">
        <w:t xml:space="preserve">by </w:t>
      </w:r>
      <w:r>
        <w:t>provisioning firewall policies to stop the attack.</w:t>
      </w:r>
    </w:p>
    <w:p w14:paraId="061E2EAB" w14:textId="7D7CED00" w:rsidR="007B0179" w:rsidRDefault="007B0179" w:rsidP="007B0179">
      <w:pPr>
        <w:pStyle w:val="Heading2"/>
      </w:pPr>
      <w:r>
        <w:t xml:space="preserve">How is this problem being </w:t>
      </w:r>
      <w:proofErr w:type="gramStart"/>
      <w:r>
        <w:t>addressed</w:t>
      </w:r>
      <w:proofErr w:type="gramEnd"/>
    </w:p>
    <w:p w14:paraId="38098A71" w14:textId="5B7B7CB4" w:rsidR="007B0179" w:rsidRDefault="009C52EA" w:rsidP="007B0179">
      <w:pPr>
        <w:ind w:firstLine="360"/>
      </w:pPr>
      <w:r>
        <w:t>One realization of this vision come</w:t>
      </w:r>
      <w:r w:rsidR="007B0179">
        <w:t>s</w:t>
      </w:r>
      <w:r>
        <w:t xml:space="preserve"> from machine learning, which provides mechanisms for rule association discovery, regression, classification, and clustering</w:t>
      </w:r>
      <w:r w:rsidR="00EB3CF0" w:rsidRPr="00EB3CF0">
        <w:t xml:space="preserve"> </w:t>
      </w:r>
      <w:sdt>
        <w:sdtPr>
          <w:id w:val="-785890086"/>
          <w:citation/>
        </w:sdtPr>
        <w:sdtEndPr/>
        <w:sdtContent>
          <w:r w:rsidR="00EB3CF0">
            <w:fldChar w:fldCharType="begin"/>
          </w:r>
          <w:r w:rsidR="00EB3CF0">
            <w:instrText xml:space="preserve"> CITATION Bar191 \l 1033 </w:instrText>
          </w:r>
          <w:r w:rsidR="00EB3CF0">
            <w:fldChar w:fldCharType="separate"/>
          </w:r>
          <w:r w:rsidR="0034408A">
            <w:rPr>
              <w:noProof/>
            </w:rPr>
            <w:t>(Barua &amp; Mondal, 2019)</w:t>
          </w:r>
          <w:r w:rsidR="00EB3CF0">
            <w:fldChar w:fldCharType="end"/>
          </w:r>
        </w:sdtContent>
      </w:sdt>
      <w:ins w:id="6" w:author="nate nate" w:date="2022-06-25T12:50:00Z">
        <w:r w:rsidR="008C65F2">
          <w:t>.</w:t>
        </w:r>
      </w:ins>
      <w:del w:id="7" w:author="nate nate" w:date="2022-06-25T12:50:00Z">
        <w:r w:rsidDel="008C65F2">
          <w:delText xml:space="preserve">. </w:delText>
        </w:r>
      </w:del>
      <w:r>
        <w:t xml:space="preserve"> These primitives enable systems engineers to create adaptive technologies that react to implicit patterns versus explicit rules.</w:t>
      </w:r>
      <w:del w:id="8" w:author="nate nate" w:date="2022-06-25T12:50:00Z">
        <w:r w:rsidR="007B0179" w:rsidDel="008C65F2">
          <w:delText xml:space="preserve"> </w:delText>
        </w:r>
      </w:del>
      <w:r w:rsidR="007B0179">
        <w:t xml:space="preserve"> For example, clustering algorithms can </w:t>
      </w:r>
      <w:r w:rsidR="0088201C">
        <w:t xml:space="preserve">use the device’s </w:t>
      </w:r>
      <w:r w:rsidR="007B0179">
        <w:t xml:space="preserve">open network ports </w:t>
      </w:r>
      <w:r w:rsidR="0088201C">
        <w:t>to predict which other machines are most similar</w:t>
      </w:r>
      <w:r w:rsidR="007B0179">
        <w:t>.</w:t>
      </w:r>
      <w:del w:id="9" w:author="nate nate" w:date="2022-06-25T12:50:00Z">
        <w:r w:rsidR="0088201C" w:rsidDel="008C65F2">
          <w:delText xml:space="preserve"> </w:delText>
        </w:r>
      </w:del>
      <w:r w:rsidR="0088201C">
        <w:t xml:space="preserve"> An ensemble of algorithms could further enhance these clusters </w:t>
      </w:r>
      <w:r w:rsidR="00B10CAB">
        <w:t>through</w:t>
      </w:r>
      <w:r w:rsidR="0088201C">
        <w:t xml:space="preserve"> regression analysis to detect traffic surges during off-hours and similar </w:t>
      </w:r>
      <w:r w:rsidR="00B10CAB">
        <w:t>use-cases</w:t>
      </w:r>
      <w:r w:rsidR="00EB3CF0">
        <w:t>.</w:t>
      </w:r>
      <w:del w:id="10" w:author="nate nate" w:date="2022-06-25T12:50:00Z">
        <w:r w:rsidR="00EB3CF0" w:rsidDel="008C65F2">
          <w:delText xml:space="preserve"> </w:delText>
        </w:r>
      </w:del>
      <w:r w:rsidR="00EB3CF0">
        <w:t xml:space="preserve"> </w:t>
      </w:r>
      <w:r w:rsidR="00B10CAB">
        <w:t xml:space="preserve">This approach enables security teams to focus on human differentiating efforts, such as higher-level objectives and less mundane tasks. </w:t>
      </w:r>
    </w:p>
    <w:p w14:paraId="6F6CEDC6" w14:textId="6F6EC669" w:rsidR="007B0179" w:rsidRDefault="007B0179" w:rsidP="007B0179">
      <w:pPr>
        <w:pStyle w:val="Heading2"/>
      </w:pPr>
      <w:r>
        <w:t>What challenges does this create</w:t>
      </w:r>
    </w:p>
    <w:p w14:paraId="2C98A3F8" w14:textId="41D19E1E" w:rsidR="00317B3C" w:rsidRDefault="00317B3C" w:rsidP="00317B3C">
      <w:pPr>
        <w:ind w:firstLine="360"/>
      </w:pPr>
      <w:r>
        <w:t>While machine learning appears to the naïve as science-fiction magic, it is statistics coupled with better marketing.</w:t>
      </w:r>
      <w:del w:id="11" w:author="nate nate" w:date="2022-06-25T12:50:00Z">
        <w:r w:rsidDel="008C65F2">
          <w:delText xml:space="preserve"> </w:delText>
        </w:r>
      </w:del>
      <w:r>
        <w:t xml:space="preserve"> </w:t>
      </w:r>
      <w:r w:rsidR="00071C48">
        <w:t xml:space="preserve">These mindless algorithms possess a </w:t>
      </w:r>
      <w:r w:rsidR="009C52EA">
        <w:t xml:space="preserve">unique set of challenges </w:t>
      </w:r>
      <w:r w:rsidR="00132CAE">
        <w:t xml:space="preserve">that </w:t>
      </w:r>
      <w:r w:rsidR="009C52EA">
        <w:t xml:space="preserve">do what </w:t>
      </w:r>
      <w:r w:rsidR="009C52EA">
        <w:lastRenderedPageBreak/>
        <w:t xml:space="preserve">we say, not </w:t>
      </w:r>
      <w:r w:rsidR="00071C48">
        <w:t xml:space="preserve">necessarily </w:t>
      </w:r>
      <w:r w:rsidR="009C52EA">
        <w:t>what we mean</w:t>
      </w:r>
      <w:sdt>
        <w:sdtPr>
          <w:id w:val="178548849"/>
          <w:citation/>
        </w:sdtPr>
        <w:sdtEndPr/>
        <w:sdtContent>
          <w:r w:rsidR="00EB3CF0">
            <w:fldChar w:fldCharType="begin"/>
          </w:r>
          <w:r w:rsidR="00EB3CF0">
            <w:instrText xml:space="preserve"> CITATION Fri171 \l 1033 </w:instrText>
          </w:r>
          <w:r w:rsidR="00EB3CF0">
            <w:fldChar w:fldCharType="separate"/>
          </w:r>
          <w:r w:rsidR="0034408A">
            <w:rPr>
              <w:noProof/>
            </w:rPr>
            <w:t xml:space="preserve"> (Fridman, 2017)</w:t>
          </w:r>
          <w:r w:rsidR="00EB3CF0">
            <w:fldChar w:fldCharType="end"/>
          </w:r>
        </w:sdtContent>
      </w:sdt>
      <w:del w:id="12" w:author="nate nate" w:date="2022-06-25T12:50:00Z">
        <w:r w:rsidR="009C52EA" w:rsidDel="008C65F2">
          <w:delText>.</w:delText>
        </w:r>
        <w:r w:rsidR="00071C48" w:rsidDel="008C65F2">
          <w:delText xml:space="preserve"> </w:delText>
        </w:r>
      </w:del>
      <w:r w:rsidR="00071C48">
        <w:t xml:space="preserve"> A prerequisite to accurate forecasting requires that both the model’s specific question structure and supporting facts are extensively curated.</w:t>
      </w:r>
      <w:del w:id="13" w:author="nate nate" w:date="2022-06-25T12:50:00Z">
        <w:r w:rsidR="00071C48" w:rsidDel="008C65F2">
          <w:delText xml:space="preserve"> </w:delText>
        </w:r>
      </w:del>
      <w:r w:rsidR="00071C48">
        <w:t xml:space="preserve"> When </w:t>
      </w:r>
      <w:r>
        <w:t xml:space="preserve">the </w:t>
      </w:r>
      <w:r w:rsidR="00071C48">
        <w:t xml:space="preserve">training </w:t>
      </w:r>
      <w:r>
        <w:t>data contains missing or erroneous examples, then garbage-in/garbage-out results will surely follow</w:t>
      </w:r>
      <w:r w:rsidR="00EB3CF0" w:rsidRPr="00EB3CF0">
        <w:t xml:space="preserve"> </w:t>
      </w:r>
      <w:sdt>
        <w:sdtPr>
          <w:id w:val="435790968"/>
          <w:citation/>
        </w:sdtPr>
        <w:sdtEndPr/>
        <w:sdtContent>
          <w:r w:rsidR="00EB3CF0">
            <w:fldChar w:fldCharType="begin"/>
          </w:r>
          <w:r w:rsidR="00EB3CF0">
            <w:instrText xml:space="preserve"> CITATION Sne15 \l 1033 </w:instrText>
          </w:r>
          <w:r w:rsidR="00EB3CF0">
            <w:fldChar w:fldCharType="separate"/>
          </w:r>
          <w:r w:rsidR="0034408A">
            <w:rPr>
              <w:noProof/>
            </w:rPr>
            <w:t>(Snee, 2015)</w:t>
          </w:r>
          <w:r w:rsidR="00EB3CF0">
            <w:fldChar w:fldCharType="end"/>
          </w:r>
        </w:sdtContent>
      </w:sdt>
      <w:ins w:id="14" w:author="nate nate" w:date="2022-06-25T12:51:00Z">
        <w:r w:rsidR="008C65F2">
          <w:t>.</w:t>
        </w:r>
      </w:ins>
      <w:del w:id="15" w:author="nate nate" w:date="2022-06-25T12:50:00Z">
        <w:r w:rsidDel="008C65F2">
          <w:delText>.</w:delText>
        </w:r>
        <w:r w:rsidR="00071C48" w:rsidDel="008C65F2">
          <w:delText xml:space="preserve"> </w:delText>
        </w:r>
      </w:del>
      <w:r w:rsidR="00071C48">
        <w:t xml:space="preserve"> It can be nearly impossible for a team to enumerate every training scenario </w:t>
      </w:r>
      <w:del w:id="16" w:author="nate nate" w:date="2022-06-25T12:58:00Z">
        <w:r w:rsidR="00071C48" w:rsidDel="008C65F2">
          <w:delText xml:space="preserve">that occurs </w:delText>
        </w:r>
      </w:del>
      <w:r w:rsidR="000B66FE">
        <w:t xml:space="preserve">in </w:t>
      </w:r>
      <w:r w:rsidR="00071C48">
        <w:t>the real</w:t>
      </w:r>
      <w:del w:id="17" w:author="nate nate" w:date="2022-06-25T12:51:00Z">
        <w:r w:rsidR="00071C48" w:rsidDel="008C65F2">
          <w:delText>-</w:delText>
        </w:r>
      </w:del>
      <w:ins w:id="18" w:author="nate nate" w:date="2022-06-25T12:51:00Z">
        <w:r w:rsidR="008C65F2">
          <w:t xml:space="preserve"> </w:t>
        </w:r>
      </w:ins>
      <w:r w:rsidR="00071C48">
        <w:t>world.</w:t>
      </w:r>
      <w:del w:id="19" w:author="nate nate" w:date="2022-06-25T12:50:00Z">
        <w:r w:rsidR="00071C48" w:rsidDel="008C65F2">
          <w:delText xml:space="preserve"> </w:delText>
        </w:r>
      </w:del>
      <w:r w:rsidR="00071C48">
        <w:t xml:space="preserve"> </w:t>
      </w:r>
      <w:r w:rsidR="009C52EA">
        <w:t xml:space="preserve">Consider how many </w:t>
      </w:r>
      <w:del w:id="20" w:author="nate nate" w:date="2022-06-25T12:58:00Z">
        <w:r w:rsidR="009C52EA" w:rsidDel="008C65F2">
          <w:delText xml:space="preserve">different </w:delText>
        </w:r>
      </w:del>
      <w:r w:rsidR="009C52EA">
        <w:t>ways the previous dynamic firewall example could halt production environments.</w:t>
      </w:r>
      <w:r>
        <w:t xml:space="preserve"> The organization might intentionally need to change the definition of normal by deploying new features.</w:t>
      </w:r>
      <w:del w:id="21" w:author="nate nate" w:date="2022-06-25T12:50:00Z">
        <w:r w:rsidDel="008C65F2">
          <w:delText xml:space="preserve"> </w:delText>
        </w:r>
      </w:del>
      <w:r>
        <w:t xml:space="preserve"> Meanwhile, an attacker</w:t>
      </w:r>
      <w:r w:rsidR="00132CAE">
        <w:t xml:space="preserve"> (see Figure 1)</w:t>
      </w:r>
      <w:r>
        <w:t xml:space="preserve"> could abuse these protections to introduce a denial of service by manipulating third-party traffic</w:t>
      </w:r>
      <w:r w:rsidR="00132CAE">
        <w:t>.</w:t>
      </w:r>
    </w:p>
    <w:p w14:paraId="6D601195" w14:textId="1193973A" w:rsidR="00132CAE" w:rsidRDefault="00132CAE" w:rsidP="00132CAE">
      <w:pPr>
        <w:pStyle w:val="Caption"/>
      </w:pPr>
      <w:r>
        <w:t xml:space="preserve">Figure </w:t>
      </w:r>
      <w:fldSimple w:instr=" SEQ Figure \* ARABIC ">
        <w:r>
          <w:rPr>
            <w:noProof/>
          </w:rPr>
          <w:t>1</w:t>
        </w:r>
      </w:fldSimple>
      <w:r>
        <w:t xml:space="preserve"> DoS Attack Flow</w:t>
      </w:r>
    </w:p>
    <w:p w14:paraId="5EB0C22D" w14:textId="31F77626" w:rsidR="00132CAE" w:rsidRDefault="00132CAE" w:rsidP="00132CAE">
      <w:pPr>
        <w:jc w:val="center"/>
      </w:pPr>
      <w:r>
        <w:rPr>
          <w:noProof/>
        </w:rPr>
        <w:drawing>
          <wp:inline distT="0" distB="0" distL="0" distR="0" wp14:anchorId="7D7C6BAA" wp14:editId="6D64B369">
            <wp:extent cx="3915177" cy="2445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5939" cy="2489336"/>
                    </a:xfrm>
                    <a:prstGeom prst="rect">
                      <a:avLst/>
                    </a:prstGeom>
                  </pic:spPr>
                </pic:pic>
              </a:graphicData>
            </a:graphic>
          </wp:inline>
        </w:drawing>
      </w:r>
    </w:p>
    <w:p w14:paraId="554E777F" w14:textId="7D5F31FC" w:rsidR="007B0179" w:rsidRDefault="007B0179" w:rsidP="007B0179">
      <w:pPr>
        <w:pStyle w:val="Heading2"/>
      </w:pPr>
      <w:r>
        <w:t>Whom does it impact</w:t>
      </w:r>
      <w:ins w:id="22" w:author="nate nate" w:date="2022-06-25T12:51:00Z">
        <w:r w:rsidR="008C65F2">
          <w:t>,</w:t>
        </w:r>
      </w:ins>
      <w:r>
        <w:t xml:space="preserve"> and </w:t>
      </w:r>
      <w:proofErr w:type="gramStart"/>
      <w:r>
        <w:t>why</w:t>
      </w:r>
      <w:proofErr w:type="gramEnd"/>
    </w:p>
    <w:p w14:paraId="06719E4D" w14:textId="51B1D238" w:rsidR="00071C48" w:rsidRPr="00071C48" w:rsidRDefault="00071C48" w:rsidP="00071C48">
      <w:r>
        <w:tab/>
        <w:t>When the network topology relies on automation to perform a task, then transparency and control are removed.</w:t>
      </w:r>
      <w:del w:id="23" w:author="nate nate" w:date="2022-06-25T12:50:00Z">
        <w:r w:rsidDel="008C65F2">
          <w:delText xml:space="preserve"> </w:delText>
        </w:r>
      </w:del>
      <w:r>
        <w:t xml:space="preserve"> This trade-off creates a double-edged sword where the administrators have fewer lower-level details but </w:t>
      </w:r>
      <w:r w:rsidR="00132CAE">
        <w:t>can act on</w:t>
      </w:r>
      <w:r>
        <w:t xml:space="preserve"> higher-level business objectives.</w:t>
      </w:r>
      <w:del w:id="24" w:author="nate nate" w:date="2022-06-25T12:50:00Z">
        <w:r w:rsidDel="008C65F2">
          <w:delText xml:space="preserve"> </w:delText>
        </w:r>
      </w:del>
      <w:r>
        <w:t xml:space="preserve"> While </w:t>
      </w:r>
      <w:del w:id="25" w:author="nate nate" w:date="2022-06-25T12:58:00Z">
        <w:r w:rsidDel="008C65F2">
          <w:delText>the ability to participate</w:delText>
        </w:r>
      </w:del>
      <w:ins w:id="26" w:author="nate nate" w:date="2022-06-25T12:58:00Z">
        <w:r w:rsidR="008C65F2">
          <w:t>participating</w:t>
        </w:r>
      </w:ins>
      <w:r>
        <w:t xml:space="preserve"> in every decision is comforting, it does not scale efficiently across </w:t>
      </w:r>
      <w:del w:id="27" w:author="nate nate" w:date="2022-06-25T12:51:00Z">
        <w:r w:rsidDel="008C65F2">
          <w:delText xml:space="preserve">to </w:delText>
        </w:r>
      </w:del>
      <w:r>
        <w:t>large enterprise environments.</w:t>
      </w:r>
      <w:del w:id="28" w:author="nate nate" w:date="2022-06-25T12:50:00Z">
        <w:r w:rsidDel="008C65F2">
          <w:delText xml:space="preserve"> </w:delText>
        </w:r>
      </w:del>
      <w:r>
        <w:t xml:space="preserve"> However, at the same time, having black-box decision engines manipulating the state of </w:t>
      </w:r>
      <w:r>
        <w:lastRenderedPageBreak/>
        <w:t xml:space="preserve">production environments introduces risk </w:t>
      </w:r>
      <w:r w:rsidR="00132CAE">
        <w:t>for</w:t>
      </w:r>
      <w:r>
        <w:t xml:space="preserve"> business continuity</w:t>
      </w:r>
      <w:r w:rsidR="00132CAE">
        <w:t xml:space="preserve"> scenarios</w:t>
      </w:r>
      <w:sdt>
        <w:sdtPr>
          <w:id w:val="-57322718"/>
          <w:citation/>
        </w:sdtPr>
        <w:sdtEndPr/>
        <w:sdtContent>
          <w:r w:rsidR="00EB3CF0">
            <w:fldChar w:fldCharType="begin"/>
          </w:r>
          <w:r w:rsidR="00EB3CF0">
            <w:instrText xml:space="preserve"> CITATION Mic18 \l 1033 </w:instrText>
          </w:r>
          <w:r w:rsidR="00EB3CF0">
            <w:fldChar w:fldCharType="separate"/>
          </w:r>
          <w:r w:rsidR="0034408A">
            <w:rPr>
              <w:noProof/>
            </w:rPr>
            <w:t xml:space="preserve"> (Mickens, 2018)</w:t>
          </w:r>
          <w:r w:rsidR="00EB3CF0">
            <w:fldChar w:fldCharType="end"/>
          </w:r>
        </w:sdtContent>
      </w:sdt>
      <w:ins w:id="29" w:author="nate nate" w:date="2022-06-25T12:52:00Z">
        <w:r w:rsidR="008C65F2">
          <w:t>.</w:t>
        </w:r>
      </w:ins>
      <w:del w:id="30" w:author="nate nate" w:date="2022-06-25T12:50:00Z">
        <w:r w:rsidDel="008C65F2">
          <w:delText xml:space="preserve">. </w:delText>
        </w:r>
      </w:del>
      <w:r>
        <w:t xml:space="preserve"> Since a sweet spot exists between </w:t>
      </w:r>
      <w:del w:id="31" w:author="nate nate" w:date="2022-06-25T12:52:00Z">
        <w:r w:rsidDel="008C65F2">
          <w:delText>extremes of fully autonomous and nothing</w:delText>
        </w:r>
      </w:del>
      <w:ins w:id="32" w:author="nate nate" w:date="2022-06-25T12:52:00Z">
        <w:r w:rsidR="008C65F2">
          <w:t>fully autonomous and nothing extremes</w:t>
        </w:r>
      </w:ins>
      <w:r>
        <w:t>, organizations need to determine how and where machine learning reduces overhead and increases business value.</w:t>
      </w:r>
    </w:p>
    <w:p w14:paraId="56E3FA04" w14:textId="0D276B14" w:rsidR="009C52EA" w:rsidRDefault="009C52EA" w:rsidP="009C52EA">
      <w:pPr>
        <w:pStyle w:val="Heading1"/>
      </w:pPr>
      <w:r>
        <w:t>Section II: Cybersecurity Overview</w:t>
      </w:r>
    </w:p>
    <w:p w14:paraId="747705EE" w14:textId="7BF3CF88" w:rsidR="000B66FE" w:rsidRDefault="000B66FE" w:rsidP="00071C48">
      <w:pPr>
        <w:pStyle w:val="Heading2"/>
      </w:pPr>
      <w:r>
        <w:t>Goal of cybersecurity</w:t>
      </w:r>
    </w:p>
    <w:p w14:paraId="2045DBA4" w14:textId="0C90FB6C" w:rsidR="000B66FE" w:rsidRPr="000B66FE" w:rsidRDefault="000B66FE" w:rsidP="00790564">
      <w:r>
        <w:tab/>
      </w:r>
      <w:bookmarkStart w:id="33" w:name="_Hlk107054645"/>
      <w:r w:rsidR="00790564">
        <w:t>A medical facility has a business requirement to collect private information from patients.</w:t>
      </w:r>
      <w:del w:id="34" w:author="nate nate" w:date="2022-06-25T12:50:00Z">
        <w:r w:rsidR="00790564" w:rsidDel="008C65F2">
          <w:delText xml:space="preserve"> </w:delText>
        </w:r>
      </w:del>
      <w:r w:rsidR="00790564">
        <w:t xml:space="preserve"> While building a system that stores and retrieves this data is relatively trivial, several specific considerations influence the final implementation.</w:t>
      </w:r>
      <w:del w:id="35" w:author="nate nate" w:date="2022-06-25T12:50:00Z">
        <w:r w:rsidR="00790564" w:rsidDel="008C65F2">
          <w:delText xml:space="preserve"> </w:delText>
        </w:r>
      </w:del>
      <w:r w:rsidR="00790564">
        <w:t xml:space="preserve"> Which users can issue queries against the datastore?</w:t>
      </w:r>
      <w:del w:id="36" w:author="nate nate" w:date="2022-06-25T12:50:00Z">
        <w:r w:rsidR="00790564" w:rsidDel="008C65F2">
          <w:delText xml:space="preserve"> </w:delText>
        </w:r>
      </w:del>
      <w:r w:rsidR="00790564">
        <w:t xml:space="preserve"> What maintains the confidentiality of these records?</w:t>
      </w:r>
      <w:del w:id="37" w:author="nate nate" w:date="2022-06-25T12:50:00Z">
        <w:r w:rsidR="00790564" w:rsidDel="008C65F2">
          <w:delText xml:space="preserve"> </w:delText>
        </w:r>
      </w:del>
      <w:r w:rsidR="00790564">
        <w:t xml:space="preserve"> How will auditing and compliance reporting work?</w:t>
      </w:r>
      <w:del w:id="38" w:author="nate nate" w:date="2022-06-25T12:50:00Z">
        <w:r w:rsidR="00790564" w:rsidDel="008C65F2">
          <w:delText xml:space="preserve"> </w:delText>
        </w:r>
      </w:del>
      <w:r w:rsidR="00790564">
        <w:t xml:space="preserve"> Does this data have legal or regulatory implications?</w:t>
      </w:r>
      <w:del w:id="39" w:author="nate nate" w:date="2022-06-25T12:50:00Z">
        <w:r w:rsidR="00790564" w:rsidDel="008C65F2">
          <w:delText xml:space="preserve"> </w:delText>
        </w:r>
      </w:del>
      <w:r w:rsidR="00790564">
        <w:t xml:space="preserve"> Answering these </w:t>
      </w:r>
      <w:del w:id="40" w:author="nate nate" w:date="2022-06-25T12:51:00Z">
        <w:r w:rsidR="00790564" w:rsidDel="008C65F2">
          <w:delText xml:space="preserve">sorts of questions produces a model of acceptable risks </w:delText>
        </w:r>
        <w:r w:rsidR="00EB3CF0" w:rsidDel="008C65F2">
          <w:delText>and i</w:delText>
        </w:r>
        <w:r w:rsidR="00790564" w:rsidDel="008C65F2">
          <w:delText>dentif</w:delText>
        </w:r>
        <w:r w:rsidR="00C420DE" w:rsidDel="008C65F2">
          <w:delText>i</w:delText>
        </w:r>
        <w:r w:rsidR="00EB3CF0" w:rsidDel="008C65F2">
          <w:delText>es</w:delText>
        </w:r>
        <w:r w:rsidR="00790564" w:rsidDel="008C65F2">
          <w:delText xml:space="preserve"> business policies that require</w:delText>
        </w:r>
      </w:del>
      <w:ins w:id="41" w:author="nate nate" w:date="2022-06-25T12:51:00Z">
        <w:r w:rsidR="008C65F2">
          <w:t>questions produces a model of acceptable risks and identifies business policies requiring</w:t>
        </w:r>
      </w:ins>
      <w:r w:rsidR="00790564">
        <w:t xml:space="preserve"> cybersecurity enforcement.</w:t>
      </w:r>
      <w:del w:id="42" w:author="nate nate" w:date="2022-06-25T12:50:00Z">
        <w:r w:rsidR="00790564" w:rsidDel="008C65F2">
          <w:delText xml:space="preserve"> </w:delText>
        </w:r>
      </w:del>
      <w:r w:rsidR="00790564">
        <w:t xml:space="preserve"> These enforcements protect the business against </w:t>
      </w:r>
      <w:del w:id="43" w:author="nate nate" w:date="2022-06-25T12:52:00Z">
        <w:r w:rsidR="00790564" w:rsidDel="008C65F2">
          <w:delText xml:space="preserve">both </w:delText>
        </w:r>
      </w:del>
      <w:r w:rsidR="00790564">
        <w:t>negligent and malicious attacks that could harm the integrity or reputation of the brand.</w:t>
      </w:r>
    </w:p>
    <w:bookmarkEnd w:id="33"/>
    <w:p w14:paraId="6DF2D9CB" w14:textId="2416BE90" w:rsidR="009C52EA" w:rsidRDefault="009C52EA" w:rsidP="00071C48">
      <w:pPr>
        <w:pStyle w:val="Heading2"/>
      </w:pPr>
      <w:r>
        <w:t>What challenges exist</w:t>
      </w:r>
    </w:p>
    <w:p w14:paraId="11408567" w14:textId="26BD9BAF" w:rsidR="000B66FE" w:rsidRDefault="00753CF1" w:rsidP="00453794">
      <w:r>
        <w:tab/>
      </w:r>
      <w:r w:rsidR="00453794">
        <w:t xml:space="preserve">A </w:t>
      </w:r>
      <w:r>
        <w:t>modern enterprise environment has abstract boundaries that blend across corporate resources, cloud providers</w:t>
      </w:r>
      <w:del w:id="44" w:author="nate nate" w:date="2022-06-25T12:52:00Z">
        <w:r w:rsidR="00A80034" w:rsidDel="008C65F2">
          <w:delText>,</w:delText>
        </w:r>
      </w:del>
      <w:r>
        <w:t xml:space="preserve"> and bring your own devices (BYOD).</w:t>
      </w:r>
      <w:del w:id="45" w:author="nate nate" w:date="2022-06-25T12:50:00Z">
        <w:r w:rsidDel="008C65F2">
          <w:delText xml:space="preserve"> </w:delText>
        </w:r>
      </w:del>
      <w:r>
        <w:t xml:space="preserve"> Due to the heterogeneous nature of these devices, they span numerous operating systems and technology stacks.</w:t>
      </w:r>
      <w:del w:id="46" w:author="nate nate" w:date="2022-06-25T12:50:00Z">
        <w:r w:rsidDel="008C65F2">
          <w:delText xml:space="preserve"> </w:delText>
        </w:r>
      </w:del>
      <w:r>
        <w:t xml:space="preserve"> Given the range of device configurations, it stands to reason that a subset will contain malware or be compromised.</w:t>
      </w:r>
      <w:del w:id="47" w:author="nate nate" w:date="2022-06-25T12:50:00Z">
        <w:r w:rsidDel="008C65F2">
          <w:delText xml:space="preserve"> </w:delText>
        </w:r>
      </w:del>
      <w:r>
        <w:t xml:space="preserve"> With abstract borders, critical infrastructure such as Domain Name Services (DNS) and Lightweight Directory Access Protocol (LDAP) might </w:t>
      </w:r>
      <w:r w:rsidR="00C420DE">
        <w:t xml:space="preserve">now </w:t>
      </w:r>
      <w:r>
        <w:t>reside outside the corporate network</w:t>
      </w:r>
      <w:sdt>
        <w:sdtPr>
          <w:id w:val="-705182594"/>
          <w:citation/>
        </w:sdtPr>
        <w:sdtEndPr/>
        <w:sdtContent>
          <w:r w:rsidR="00EB3CF0">
            <w:fldChar w:fldCharType="begin"/>
          </w:r>
          <w:r w:rsidR="00232DC6">
            <w:instrText xml:space="preserve">CITATION Pal19 \l 1033 </w:instrText>
          </w:r>
          <w:r w:rsidR="00EB3CF0">
            <w:fldChar w:fldCharType="separate"/>
          </w:r>
          <w:r w:rsidR="0034408A">
            <w:rPr>
              <w:noProof/>
            </w:rPr>
            <w:t xml:space="preserve"> (Paller et al., 2019)</w:t>
          </w:r>
          <w:r w:rsidR="00EB3CF0">
            <w:fldChar w:fldCharType="end"/>
          </w:r>
        </w:sdtContent>
      </w:sdt>
      <w:ins w:id="48" w:author="nate nate" w:date="2022-06-25T12:52:00Z">
        <w:r w:rsidR="008C65F2">
          <w:t>.</w:t>
        </w:r>
      </w:ins>
      <w:del w:id="49" w:author="nate nate" w:date="2022-06-25T12:50:00Z">
        <w:r w:rsidDel="008C65F2">
          <w:delText xml:space="preserve">. </w:delText>
        </w:r>
      </w:del>
      <w:r>
        <w:t xml:space="preserve"> Internal applications a</w:t>
      </w:r>
      <w:del w:id="50" w:author="nate nate" w:date="2022-06-25T12:52:00Z">
        <w:r w:rsidDel="008C65F2">
          <w:delText>re also migrating</w:delText>
        </w:r>
      </w:del>
      <w:ins w:id="51" w:author="nate nate" w:date="2022-06-25T12:52:00Z">
        <w:r w:rsidR="008C65F2">
          <w:t>lso migrate</w:t>
        </w:r>
      </w:ins>
      <w:r>
        <w:t xml:space="preserve"> into the public cloud, where they encounter new attack surfaces, such as multi-tenant hardware and provider-specific integration limitations.</w:t>
      </w:r>
      <w:del w:id="52" w:author="nate nate" w:date="2022-06-25T12:50:00Z">
        <w:r w:rsidR="00453794" w:rsidDel="008C65F2">
          <w:delText xml:space="preserve"> </w:delText>
        </w:r>
      </w:del>
      <w:r w:rsidR="00453794">
        <w:t xml:space="preserve"> W</w:t>
      </w:r>
      <w:r>
        <w:t xml:space="preserve">hile many of these vectors are manageable, social engineering attacks </w:t>
      </w:r>
      <w:r>
        <w:lastRenderedPageBreak/>
        <w:t>against the users remain highly effective</w:t>
      </w:r>
      <w:r w:rsidR="00EB3CF0" w:rsidRPr="00EB3CF0">
        <w:t xml:space="preserve"> </w:t>
      </w:r>
      <w:sdt>
        <w:sdtPr>
          <w:id w:val="1087198756"/>
          <w:citation/>
        </w:sdtPr>
        <w:sdtEndPr/>
        <w:sdtContent>
          <w:r w:rsidR="00EB3CF0">
            <w:fldChar w:fldCharType="begin"/>
          </w:r>
          <w:r w:rsidR="00EB3CF0">
            <w:instrText xml:space="preserve"> CITATION Hun19 \l 1033 </w:instrText>
          </w:r>
          <w:r w:rsidR="00EB3CF0">
            <w:fldChar w:fldCharType="separate"/>
          </w:r>
          <w:r w:rsidR="0034408A">
            <w:rPr>
              <w:noProof/>
            </w:rPr>
            <w:t>(Hunt, 2019)</w:t>
          </w:r>
          <w:r w:rsidR="00EB3CF0">
            <w:fldChar w:fldCharType="end"/>
          </w:r>
        </w:sdtContent>
      </w:sdt>
      <w:ins w:id="53" w:author="nate nate" w:date="2022-06-25T13:01:00Z">
        <w:r w:rsidR="00460F9D">
          <w:t>.</w:t>
        </w:r>
      </w:ins>
      <w:del w:id="54" w:author="nate nate" w:date="2022-06-25T12:50:00Z">
        <w:r w:rsidDel="008C65F2">
          <w:delText>.</w:delText>
        </w:r>
        <w:r w:rsidR="00770850" w:rsidDel="008C65F2">
          <w:delText xml:space="preserve"> </w:delText>
        </w:r>
      </w:del>
      <w:r w:rsidR="00770850">
        <w:t xml:space="preserve"> Fighting phish attacks requires new technologies and protocols, as the current solutions rely on </w:t>
      </w:r>
      <w:r w:rsidR="00EB3CF0">
        <w:t>non-technical audiences to make highly technical decisions.</w:t>
      </w:r>
      <w:del w:id="55" w:author="nate nate" w:date="2022-06-25T12:50:00Z">
        <w:r w:rsidR="00C420DE" w:rsidDel="008C65F2">
          <w:delText xml:space="preserve"> </w:delText>
        </w:r>
      </w:del>
      <w:r w:rsidR="00C420DE">
        <w:t xml:space="preserve"> These characteristics are in stark contrast to traditional homogenous networks, with solutions like Microsoft Active Directory forcefully appl</w:t>
      </w:r>
      <w:del w:id="56" w:author="nate nate" w:date="2022-06-25T12:53:00Z">
        <w:r w:rsidR="00C420DE" w:rsidDel="008C65F2">
          <w:delText>ies the desires of domain administrator</w:delText>
        </w:r>
      </w:del>
      <w:ins w:id="57" w:author="nate nate" w:date="2022-06-25T12:53:00Z">
        <w:r w:rsidR="008C65F2">
          <w:t>ying domain administrators' desire</w:t>
        </w:r>
      </w:ins>
      <w:r w:rsidR="00C420DE">
        <w:t>s.</w:t>
      </w:r>
      <w:del w:id="58" w:author="nate nate" w:date="2022-06-25T12:50:00Z">
        <w:r w:rsidR="00C420DE" w:rsidDel="008C65F2">
          <w:delText xml:space="preserve"> </w:delText>
        </w:r>
      </w:del>
      <w:r w:rsidR="00C420DE">
        <w:t xml:space="preserve"> With the ability to merely buy a firewall, businesses </w:t>
      </w:r>
      <w:del w:id="59" w:author="nate nate" w:date="2022-06-25T12:53:00Z">
        <w:r w:rsidR="00C420DE" w:rsidDel="008C65F2">
          <w:delText>are needing</w:delText>
        </w:r>
      </w:del>
      <w:ins w:id="60" w:author="nate nate" w:date="2022-06-25T12:53:00Z">
        <w:r w:rsidR="008C65F2">
          <w:t>need</w:t>
        </w:r>
      </w:ins>
      <w:r w:rsidR="00C420DE">
        <w:t xml:space="preserve"> to make decisions around acceptable risk and trade control for convenience and accessibility.</w:t>
      </w:r>
    </w:p>
    <w:p w14:paraId="70A92952" w14:textId="1B195FDD" w:rsidR="009C52EA" w:rsidRDefault="009C52EA" w:rsidP="00071C48">
      <w:pPr>
        <w:pStyle w:val="Heading2"/>
      </w:pPr>
      <w:r>
        <w:t xml:space="preserve">Who produces these </w:t>
      </w:r>
      <w:proofErr w:type="gramStart"/>
      <w:r>
        <w:t>issues</w:t>
      </w:r>
      <w:proofErr w:type="gramEnd"/>
    </w:p>
    <w:p w14:paraId="5C66BD7B" w14:textId="0AA68D11" w:rsidR="00280991" w:rsidRDefault="00453794" w:rsidP="00EB3CF0">
      <w:pPr>
        <w:ind w:firstLine="720"/>
      </w:pPr>
      <w:bookmarkStart w:id="61" w:name="_Hlk107054702"/>
      <w:r>
        <w:t xml:space="preserve">The principal objective of any business is to execute </w:t>
      </w:r>
      <w:del w:id="62" w:author="nate nate" w:date="2022-06-25T12:53:00Z">
        <w:r w:rsidDel="008C65F2">
          <w:delText xml:space="preserve">on </w:delText>
        </w:r>
      </w:del>
      <w:del w:id="63" w:author="nate nate" w:date="2022-06-25T12:58:00Z">
        <w:r w:rsidDel="008C65F2">
          <w:delText>their</w:delText>
        </w:r>
      </w:del>
      <w:ins w:id="64" w:author="nate nate" w:date="2022-06-25T12:58:00Z">
        <w:r w:rsidR="008C65F2">
          <w:t>its</w:t>
        </w:r>
      </w:ins>
      <w:r>
        <w:t xml:space="preserve"> mission in the most efficient manner possible.</w:t>
      </w:r>
      <w:del w:id="65" w:author="nate nate" w:date="2022-06-25T12:50:00Z">
        <w:r w:rsidDel="008C65F2">
          <w:delText xml:space="preserve"> </w:delText>
        </w:r>
      </w:del>
      <w:r>
        <w:t xml:space="preserve"> Delivering on that mission requires </w:t>
      </w:r>
      <w:del w:id="66" w:author="nate nate" w:date="2022-06-25T12:53:00Z">
        <w:r w:rsidDel="008C65F2">
          <w:delText>making choices</w:delText>
        </w:r>
      </w:del>
      <w:ins w:id="67" w:author="nate nate" w:date="2022-06-25T12:53:00Z">
        <w:r w:rsidR="008C65F2">
          <w:t>choosing</w:t>
        </w:r>
      </w:ins>
      <w:r>
        <w:t xml:space="preserve"> between acceptable risks and desirable conveniences</w:t>
      </w:r>
      <w:sdt>
        <w:sdtPr>
          <w:id w:val="-51539840"/>
          <w:citation/>
        </w:sdtPr>
        <w:sdtEndPr/>
        <w:sdtContent>
          <w:r w:rsidR="00EB3CF0">
            <w:fldChar w:fldCharType="begin"/>
          </w:r>
          <w:r w:rsidR="00EB3CF0">
            <w:instrText xml:space="preserve"> CITATION Mic18 \l 1033 </w:instrText>
          </w:r>
          <w:r w:rsidR="00EB3CF0">
            <w:fldChar w:fldCharType="separate"/>
          </w:r>
          <w:r w:rsidR="0034408A">
            <w:rPr>
              <w:noProof/>
            </w:rPr>
            <w:t xml:space="preserve"> (Mickens, 2018)</w:t>
          </w:r>
          <w:r w:rsidR="00EB3CF0">
            <w:fldChar w:fldCharType="end"/>
          </w:r>
        </w:sdtContent>
      </w:sdt>
      <w:r w:rsidR="00EB3CF0" w:rsidRPr="00EB3CF0">
        <w:t xml:space="preserve"> </w:t>
      </w:r>
      <w:sdt>
        <w:sdtPr>
          <w:id w:val="1496997610"/>
          <w:citation/>
        </w:sdtPr>
        <w:sdtEndPr/>
        <w:sdtContent>
          <w:r w:rsidR="00EB3CF0">
            <w:fldChar w:fldCharType="begin"/>
          </w:r>
          <w:r w:rsidR="00232DC6">
            <w:instrText xml:space="preserve">CITATION Dai19 \l 1033 </w:instrText>
          </w:r>
          <w:r w:rsidR="00EB3CF0">
            <w:fldChar w:fldCharType="separate"/>
          </w:r>
          <w:r w:rsidR="0034408A">
            <w:rPr>
              <w:noProof/>
            </w:rPr>
            <w:t>(Dai Zovi, 2019)</w:t>
          </w:r>
          <w:r w:rsidR="00EB3CF0">
            <w:fldChar w:fldCharType="end"/>
          </w:r>
        </w:sdtContent>
      </w:sdt>
      <w:ins w:id="68" w:author="nate nate" w:date="2022-06-25T12:53:00Z">
        <w:r w:rsidR="008C65F2">
          <w:t>.</w:t>
        </w:r>
      </w:ins>
      <w:del w:id="69" w:author="nate nate" w:date="2022-06-25T12:50:00Z">
        <w:r w:rsidDel="008C65F2">
          <w:delText xml:space="preserve">. </w:delText>
        </w:r>
      </w:del>
      <w:r>
        <w:t xml:space="preserve"> For instance, many small to midsized business owners lack the expertise to run a domain controller or email service.</w:t>
      </w:r>
      <w:del w:id="70" w:author="nate nate" w:date="2022-06-25T12:50:00Z">
        <w:r w:rsidDel="008C65F2">
          <w:delText xml:space="preserve"> </w:delText>
        </w:r>
      </w:del>
      <w:r>
        <w:t xml:space="preserve"> Employing dedicated staff retracts from resources that could provide value differentiation towards its core competencies.</w:t>
      </w:r>
      <w:del w:id="71" w:author="nate nate" w:date="2022-06-25T12:50:00Z">
        <w:r w:rsidDel="008C65F2">
          <w:delText xml:space="preserve"> </w:delText>
        </w:r>
      </w:del>
      <w:r>
        <w:t xml:space="preserve"> Contracting a consulting firm would be less expensive but lacks the deep economy of scale discounts available from Microsoft Office365.  While financial factors influence many decisions, the security and compliance teams need to assess the risks to</w:t>
      </w:r>
      <w:del w:id="72" w:author="nate nate" w:date="2022-06-25T12:53:00Z">
        <w:r w:rsidDel="008C65F2">
          <w:delText>wards</w:delText>
        </w:r>
      </w:del>
      <w:r>
        <w:t xml:space="preserve"> privacy and availability.</w:t>
      </w:r>
      <w:del w:id="73" w:author="nate nate" w:date="2022-06-25T12:50:00Z">
        <w:r w:rsidR="00280991" w:rsidDel="008C65F2">
          <w:delText xml:space="preserve"> </w:delText>
        </w:r>
      </w:del>
      <w:r w:rsidR="00280991">
        <w:t xml:space="preserve"> </w:t>
      </w:r>
      <w:r>
        <w:t>Not all decisions originate from the leadership and often come from internal department requests.</w:t>
      </w:r>
      <w:del w:id="74" w:author="nate nate" w:date="2022-06-25T12:50:00Z">
        <w:r w:rsidDel="008C65F2">
          <w:delText xml:space="preserve"> </w:delText>
        </w:r>
      </w:del>
      <w:r>
        <w:t xml:space="preserve"> For instance, a data science team might require a </w:t>
      </w:r>
      <w:proofErr w:type="spellStart"/>
      <w:r>
        <w:t>Juypter</w:t>
      </w:r>
      <w:proofErr w:type="spellEnd"/>
      <w:r>
        <w:t xml:space="preserve"> Notebook server </w:t>
      </w:r>
      <w:del w:id="75" w:author="nate nate" w:date="2022-06-25T12:53:00Z">
        <w:r w:rsidDel="008C65F2">
          <w:delText>that has</w:delText>
        </w:r>
      </w:del>
      <w:ins w:id="76" w:author="nate nate" w:date="2022-06-25T12:53:00Z">
        <w:r w:rsidR="008C65F2">
          <w:t>with</w:t>
        </w:r>
      </w:ins>
      <w:r>
        <w:t xml:space="preserve"> access to </w:t>
      </w:r>
      <w:r w:rsidR="0034408A">
        <w:t>a</w:t>
      </w:r>
      <w:r>
        <w:t xml:space="preserve"> production database.</w:t>
      </w:r>
      <w:del w:id="77" w:author="nate nate" w:date="2022-06-25T12:50:00Z">
        <w:r w:rsidDel="008C65F2">
          <w:delText xml:space="preserve"> </w:delText>
        </w:r>
      </w:del>
      <w:r>
        <w:t xml:space="preserve"> While that team has enough </w:t>
      </w:r>
      <w:r w:rsidR="0034408A">
        <w:t>knowledge to be dangerous and deploy an operational instance</w:t>
      </w:r>
      <w:r>
        <w:t>, they might lack a broader understanding of business continuity requirements</w:t>
      </w:r>
      <w:sdt>
        <w:sdtPr>
          <w:id w:val="-1949614065"/>
          <w:citation/>
        </w:sdtPr>
        <w:sdtEndPr/>
        <w:sdtContent>
          <w:r w:rsidR="0034408A">
            <w:fldChar w:fldCharType="begin"/>
          </w:r>
          <w:r w:rsidR="0034408A">
            <w:instrText xml:space="preserve"> CITATION Bro15 \l 1033 </w:instrText>
          </w:r>
          <w:r w:rsidR="0034408A">
            <w:fldChar w:fldCharType="separate"/>
          </w:r>
          <w:r w:rsidR="0034408A">
            <w:rPr>
              <w:noProof/>
            </w:rPr>
            <w:t xml:space="preserve"> (Brown, 2015)</w:t>
          </w:r>
          <w:r w:rsidR="0034408A">
            <w:fldChar w:fldCharType="end"/>
          </w:r>
        </w:sdtContent>
      </w:sdt>
      <w:r>
        <w:t>. What physical host controls this instance?</w:t>
      </w:r>
      <w:del w:id="78" w:author="nate nate" w:date="2022-06-25T12:50:00Z">
        <w:r w:rsidDel="008C65F2">
          <w:delText xml:space="preserve"> </w:delText>
        </w:r>
      </w:del>
      <w:r>
        <w:t xml:space="preserve"> Does the database connection use encryption?</w:t>
      </w:r>
      <w:del w:id="79" w:author="nate nate" w:date="2022-06-25T12:50:00Z">
        <w:r w:rsidDel="008C65F2">
          <w:delText xml:space="preserve"> </w:delText>
        </w:r>
      </w:del>
      <w:r>
        <w:t xml:space="preserve"> How are backup and restore scenarios handled?</w:t>
      </w:r>
      <w:del w:id="80" w:author="nate nate" w:date="2022-06-25T12:50:00Z">
        <w:r w:rsidDel="008C65F2">
          <w:delText xml:space="preserve"> </w:delText>
        </w:r>
      </w:del>
      <w:r>
        <w:t xml:space="preserve"> Until </w:t>
      </w:r>
      <w:r w:rsidR="0034408A">
        <w:t>understanding these subtle decisions</w:t>
      </w:r>
      <w:r>
        <w:t xml:space="preserve">, it is </w:t>
      </w:r>
      <w:del w:id="81" w:author="nate nate" w:date="2022-06-25T13:01:00Z">
        <w:r w:rsidDel="00460F9D">
          <w:delText xml:space="preserve">not even </w:delText>
        </w:r>
      </w:del>
      <w:ins w:id="82" w:author="nate nate" w:date="2022-06-25T13:01:00Z">
        <w:r w:rsidR="00460F9D">
          <w:t>im</w:t>
        </w:r>
      </w:ins>
      <w:r>
        <w:t xml:space="preserve">possible to determine if a failed </w:t>
      </w:r>
      <w:r w:rsidR="0034408A">
        <w:t xml:space="preserve">server </w:t>
      </w:r>
      <w:r>
        <w:t>hard drive will lose three minutes or years of productivity.</w:t>
      </w:r>
      <w:bookmarkEnd w:id="61"/>
      <w:r w:rsidR="00280991">
        <w:tab/>
      </w:r>
    </w:p>
    <w:p w14:paraId="719BA25C" w14:textId="3B173C4C" w:rsidR="009C52EA" w:rsidRDefault="009C52EA" w:rsidP="00071C48">
      <w:pPr>
        <w:pStyle w:val="Heading2"/>
      </w:pPr>
      <w:r>
        <w:lastRenderedPageBreak/>
        <w:t xml:space="preserve">What is the role of network </w:t>
      </w:r>
      <w:proofErr w:type="gramStart"/>
      <w:r>
        <w:t>security</w:t>
      </w:r>
      <w:proofErr w:type="gramEnd"/>
    </w:p>
    <w:p w14:paraId="3B8834C9" w14:textId="1DF8B4A5" w:rsidR="00280991" w:rsidRDefault="00280991" w:rsidP="00280991">
      <w:pPr>
        <w:ind w:firstLine="360"/>
      </w:pPr>
      <w:r>
        <w:t>The purpose of a computer operating system is to share a collection of resources amongst a set of processes.</w:t>
      </w:r>
      <w:del w:id="83" w:author="nate nate" w:date="2022-06-25T12:50:00Z">
        <w:r w:rsidDel="008C65F2">
          <w:delText xml:space="preserve"> </w:delText>
        </w:r>
      </w:del>
      <w:r>
        <w:t xml:space="preserve"> Each process has a security policy that dictates which files are accessible and how much capacity is available.</w:t>
      </w:r>
      <w:del w:id="84" w:author="nate nate" w:date="2022-06-25T12:50:00Z">
        <w:r w:rsidDel="008C65F2">
          <w:delText xml:space="preserve"> </w:delText>
        </w:r>
      </w:del>
      <w:r>
        <w:t xml:space="preserve"> Similarly, a network operating system expresses policies about nodes and how they interact</w:t>
      </w:r>
      <w:sdt>
        <w:sdtPr>
          <w:id w:val="-19794654"/>
          <w:citation/>
        </w:sdtPr>
        <w:sdtEndPr/>
        <w:sdtContent>
          <w:r w:rsidR="00926F19">
            <w:fldChar w:fldCharType="begin"/>
          </w:r>
          <w:r w:rsidR="00926F19">
            <w:instrText xml:space="preserve"> CITATION Azo13 \l 1033 </w:instrText>
          </w:r>
          <w:r w:rsidR="00926F19">
            <w:fldChar w:fldCharType="separate"/>
          </w:r>
          <w:r w:rsidR="0034408A">
            <w:rPr>
              <w:noProof/>
            </w:rPr>
            <w:t xml:space="preserve"> (Azodolmolky, 2013)</w:t>
          </w:r>
          <w:r w:rsidR="00926F19">
            <w:fldChar w:fldCharType="end"/>
          </w:r>
        </w:sdtContent>
      </w:sdt>
      <w:ins w:id="85" w:author="nate nate" w:date="2022-06-25T12:53:00Z">
        <w:r w:rsidR="008C65F2">
          <w:t>.</w:t>
        </w:r>
      </w:ins>
      <w:del w:id="86" w:author="nate nate" w:date="2022-06-25T12:50:00Z">
        <w:r w:rsidDel="008C65F2">
          <w:delText>.</w:delText>
        </w:r>
        <w:r w:rsidR="0034408A" w:rsidDel="008C65F2">
          <w:delText xml:space="preserve"> </w:delText>
        </w:r>
      </w:del>
      <w:r w:rsidR="0034408A">
        <w:t xml:space="preserve"> When network security provides primitives for traffic shaping, Quality of Service (QoS)</w:t>
      </w:r>
      <w:del w:id="87" w:author="nate nate" w:date="2022-06-25T12:54:00Z">
        <w:r w:rsidR="0034408A" w:rsidDel="008C65F2">
          <w:delText>,  containing the blast radius</w:delText>
        </w:r>
        <w:r w:rsidR="00A80034" w:rsidDel="008C65F2">
          <w:delText>,</w:delText>
        </w:r>
        <w:r w:rsidR="0034408A" w:rsidDel="008C65F2">
          <w:delText xml:space="preserve"> and preventing a</w:delText>
        </w:r>
      </w:del>
      <w:ins w:id="88" w:author="nate nate" w:date="2022-06-25T12:54:00Z">
        <w:r w:rsidR="008C65F2">
          <w:t xml:space="preserve"> contains the blast radius. It prevents</w:t>
        </w:r>
      </w:ins>
      <w:r w:rsidR="0034408A">
        <w:t xml:space="preserve"> </w:t>
      </w:r>
      <w:ins w:id="89" w:author="nate nate" w:date="2022-06-25T12:54:00Z">
        <w:r w:rsidR="008C65F2">
          <w:t xml:space="preserve">a </w:t>
        </w:r>
      </w:ins>
      <w:r w:rsidR="0034408A">
        <w:t>cascade of failures across downstream systems</w:t>
      </w:r>
      <w:sdt>
        <w:sdtPr>
          <w:id w:val="895249395"/>
          <w:citation/>
        </w:sdtPr>
        <w:sdtEndPr/>
        <w:sdtContent>
          <w:r w:rsidR="0034408A">
            <w:fldChar w:fldCharType="begin"/>
          </w:r>
          <w:r w:rsidR="0034408A">
            <w:instrText xml:space="preserve"> CITATION Jam14 \l 1033 </w:instrText>
          </w:r>
          <w:r w:rsidR="0034408A">
            <w:fldChar w:fldCharType="separate"/>
          </w:r>
          <w:r w:rsidR="0034408A">
            <w:rPr>
              <w:noProof/>
            </w:rPr>
            <w:t xml:space="preserve"> (Jammal et al., 2014)</w:t>
          </w:r>
          <w:r w:rsidR="0034408A">
            <w:fldChar w:fldCharType="end"/>
          </w:r>
        </w:sdtContent>
      </w:sdt>
      <w:ins w:id="90" w:author="nate nate" w:date="2022-06-25T12:53:00Z">
        <w:r w:rsidR="008C65F2">
          <w:t>.</w:t>
        </w:r>
      </w:ins>
      <w:del w:id="91" w:author="nate nate" w:date="2022-06-25T12:50:00Z">
        <w:r w:rsidR="0034408A" w:rsidDel="008C65F2">
          <w:delText>.</w:delText>
        </w:r>
        <w:r w:rsidDel="008C65F2">
          <w:delText xml:space="preserve"> </w:delText>
        </w:r>
      </w:del>
      <w:r>
        <w:t xml:space="preserve"> For instance, many wireless routers expose separate virtual networks for home and guest devices</w:t>
      </w:r>
      <w:del w:id="92" w:author="nate nate" w:date="2022-06-25T12:54:00Z">
        <w:r w:rsidDel="008C65F2">
          <w:delText xml:space="preserve">, </w:delText>
        </w:r>
      </w:del>
      <w:ins w:id="93" w:author="nate nate" w:date="2022-06-25T12:54:00Z">
        <w:r w:rsidR="008C65F2">
          <w:t>. The</w:t>
        </w:r>
        <w:r w:rsidR="008C65F2">
          <w:t xml:space="preserve"> </w:t>
        </w:r>
      </w:ins>
      <w:del w:id="94" w:author="nate nate" w:date="2022-06-25T12:54:00Z">
        <w:r w:rsidDel="008C65F2">
          <w:delText>where users of the guest network</w:delText>
        </w:r>
      </w:del>
      <w:ins w:id="95" w:author="nate nate" w:date="2022-06-25T12:54:00Z">
        <w:r w:rsidR="008C65F2">
          <w:t>guest network users</w:t>
        </w:r>
      </w:ins>
      <w:r>
        <w:t xml:space="preserve"> can only use X% of the bandwidth</w:t>
      </w:r>
      <w:r w:rsidR="00AF6EB0">
        <w:t>,</w:t>
      </w:r>
      <w:r>
        <w:t xml:space="preserve"> cannot access management functionality</w:t>
      </w:r>
      <w:r w:rsidR="00AF6EB0">
        <w:t>, nor interact with the home devices</w:t>
      </w:r>
      <w:r>
        <w:t>.</w:t>
      </w:r>
      <w:del w:id="96" w:author="nate nate" w:date="2022-06-25T12:50:00Z">
        <w:r w:rsidR="0034408A" w:rsidDel="008C65F2">
          <w:delText xml:space="preserve"> </w:delText>
        </w:r>
      </w:del>
      <w:r w:rsidR="0034408A">
        <w:t xml:space="preserve"> In enterprise and software-defined networking technologies, broader functionality exists for more granular policies.</w:t>
      </w:r>
    </w:p>
    <w:p w14:paraId="72AB4699" w14:textId="400E0FEA" w:rsidR="009C52EA" w:rsidRDefault="009C52EA" w:rsidP="00071C48">
      <w:pPr>
        <w:pStyle w:val="Heading2"/>
      </w:pPr>
      <w:r>
        <w:t xml:space="preserve">What is the role of </w:t>
      </w:r>
      <w:proofErr w:type="gramStart"/>
      <w:r>
        <w:t>assessment</w:t>
      </w:r>
      <w:proofErr w:type="gramEnd"/>
    </w:p>
    <w:p w14:paraId="12C51BB8" w14:textId="28A56D8F" w:rsidR="00F13B33" w:rsidRDefault="00AF6EB0" w:rsidP="00AF6EB0">
      <w:pPr>
        <w:ind w:firstLine="360"/>
      </w:pPr>
      <w:r>
        <w:t xml:space="preserve">The needs of an organization are dynamic, and this causes </w:t>
      </w:r>
      <w:del w:id="97" w:author="nate nate" w:date="2022-06-25T12:53:00Z">
        <w:r w:rsidDel="008C65F2">
          <w:delText xml:space="preserve">their </w:delText>
        </w:r>
      </w:del>
      <w:ins w:id="98" w:author="nate nate" w:date="2022-06-25T12:53:00Z">
        <w:r w:rsidR="008C65F2">
          <w:t>its</w:t>
        </w:r>
        <w:r w:rsidR="008C65F2">
          <w:t xml:space="preserve"> </w:t>
        </w:r>
      </w:ins>
      <w:r>
        <w:t>network requirements to evolve.</w:t>
      </w:r>
      <w:del w:id="99" w:author="nate nate" w:date="2022-06-25T12:50:00Z">
        <w:r w:rsidDel="008C65F2">
          <w:delText xml:space="preserve"> </w:delText>
        </w:r>
      </w:del>
      <w:r>
        <w:t xml:space="preserve"> While meeting these product requirements, engineering teams will modify access policy or relax security controls with an expectation </w:t>
      </w:r>
      <w:r w:rsidR="0034408A">
        <w:t xml:space="preserve">of </w:t>
      </w:r>
      <w:r>
        <w:t>revisit</w:t>
      </w:r>
      <w:r w:rsidR="0034408A">
        <w:t>ing</w:t>
      </w:r>
      <w:r>
        <w:t xml:space="preserve"> in future sprints.</w:t>
      </w:r>
      <w:del w:id="100" w:author="nate nate" w:date="2022-06-25T12:50:00Z">
        <w:r w:rsidDel="008C65F2">
          <w:delText xml:space="preserve"> </w:delText>
        </w:r>
      </w:del>
      <w:r>
        <w:t xml:space="preserve"> Even the static aspects of the system will eventually r</w:t>
      </w:r>
      <w:r w:rsidR="00F13B33">
        <w:t>o</w:t>
      </w:r>
      <w:r>
        <w:t>t and require security patches and third-party software upgrades.</w:t>
      </w:r>
      <w:del w:id="101" w:author="nate nate" w:date="2022-06-25T12:50:00Z">
        <w:r w:rsidDel="008C65F2">
          <w:delText xml:space="preserve"> </w:delText>
        </w:r>
      </w:del>
      <w:r>
        <w:t xml:space="preserve"> Identifying these concerns requires network assessments that evaluate the current configuration against the desired configuration.</w:t>
      </w:r>
      <w:del w:id="102" w:author="nate nate" w:date="2022-06-25T12:50:00Z">
        <w:r w:rsidR="00F13B33" w:rsidDel="008C65F2">
          <w:delText xml:space="preserve"> </w:delText>
        </w:r>
      </w:del>
      <w:r w:rsidR="00F13B33">
        <w:t xml:space="preserve"> When a deviation between current and desired states is detected, the business </w:t>
      </w:r>
      <w:del w:id="103" w:author="nate nate" w:date="2022-06-25T12:55:00Z">
        <w:r w:rsidR="00F13B33" w:rsidDel="008C65F2">
          <w:delText>needs to</w:delText>
        </w:r>
      </w:del>
      <w:ins w:id="104" w:author="nate nate" w:date="2022-06-25T12:55:00Z">
        <w:r w:rsidR="008C65F2">
          <w:t>must</w:t>
        </w:r>
      </w:ins>
      <w:r w:rsidR="00F13B33">
        <w:t xml:space="preserve"> create a plan and timeline to return </w:t>
      </w:r>
      <w:del w:id="105" w:author="nate nate" w:date="2022-06-25T12:54:00Z">
        <w:r w:rsidR="00F13B33" w:rsidDel="008C65F2">
          <w:delText>in</w:delText>
        </w:r>
      </w:del>
      <w:r w:rsidR="00F13B33">
        <w:t>to compliance.</w:t>
      </w:r>
      <w:del w:id="106" w:author="nate nate" w:date="2022-06-25T12:50:00Z">
        <w:r w:rsidR="00F13B33" w:rsidDel="008C65F2">
          <w:delText xml:space="preserve"> </w:delText>
        </w:r>
      </w:del>
      <w:r w:rsidR="00F13B33">
        <w:t xml:space="preserve"> One of the challenges for many security professionals is understanding the balance between resolving issues and meeting existing contractual requirements</w:t>
      </w:r>
      <w:sdt>
        <w:sdtPr>
          <w:id w:val="1203677645"/>
          <w:citation/>
        </w:sdtPr>
        <w:sdtEndPr/>
        <w:sdtContent>
          <w:r w:rsidR="00926F19">
            <w:fldChar w:fldCharType="begin"/>
          </w:r>
          <w:r w:rsidR="00232DC6">
            <w:instrText xml:space="preserve">CITATION Dai19 \l 1033 </w:instrText>
          </w:r>
          <w:r w:rsidR="00926F19">
            <w:fldChar w:fldCharType="separate"/>
          </w:r>
          <w:r w:rsidR="0034408A">
            <w:rPr>
              <w:noProof/>
            </w:rPr>
            <w:t xml:space="preserve"> (Dai Zovi, 2019)</w:t>
          </w:r>
          <w:r w:rsidR="00926F19">
            <w:fldChar w:fldCharType="end"/>
          </w:r>
        </w:sdtContent>
      </w:sdt>
      <w:ins w:id="107" w:author="nate nate" w:date="2022-06-25T12:54:00Z">
        <w:r w:rsidR="008C65F2">
          <w:t>.</w:t>
        </w:r>
      </w:ins>
      <w:del w:id="108" w:author="nate nate" w:date="2022-06-25T12:50:00Z">
        <w:r w:rsidR="00F13B33" w:rsidDel="008C65F2">
          <w:delText xml:space="preserve">. </w:delText>
        </w:r>
      </w:del>
      <w:r w:rsidR="00F13B33">
        <w:t xml:space="preserve"> That is not to suggest deferring critical </w:t>
      </w:r>
      <w:del w:id="109" w:author="nate nate" w:date="2022-06-25T13:02:00Z">
        <w:r w:rsidR="00F13B33" w:rsidDel="00460F9D">
          <w:delText xml:space="preserve">issues </w:delText>
        </w:r>
      </w:del>
      <w:ins w:id="110" w:author="nate nate" w:date="2022-06-25T13:02:00Z">
        <w:r w:rsidR="00460F9D">
          <w:t>matter</w:t>
        </w:r>
        <w:r w:rsidR="00460F9D">
          <w:t xml:space="preserve">s </w:t>
        </w:r>
      </w:ins>
      <w:r w:rsidR="00F13B33">
        <w:t>needlessly.</w:t>
      </w:r>
      <w:del w:id="111" w:author="nate nate" w:date="2022-06-25T12:50:00Z">
        <w:r w:rsidR="00F13B33" w:rsidDel="008C65F2">
          <w:delText xml:space="preserve"> </w:delText>
        </w:r>
      </w:del>
      <w:r w:rsidR="00F13B33">
        <w:t xml:space="preserve"> However, sometimes missing a product deliverable </w:t>
      </w:r>
      <w:r w:rsidR="00F13B33">
        <w:rPr>
          <w:i/>
          <w:iCs/>
        </w:rPr>
        <w:t xml:space="preserve">will </w:t>
      </w:r>
      <w:r w:rsidR="00F13B33">
        <w:t xml:space="preserve">result in litigation, versus not fixing </w:t>
      </w:r>
      <w:r w:rsidR="0034408A">
        <w:t>an issue</w:t>
      </w:r>
      <w:r w:rsidR="00F13B33">
        <w:t xml:space="preserve"> </w:t>
      </w:r>
      <w:r w:rsidR="00F13B33">
        <w:rPr>
          <w:i/>
          <w:iCs/>
        </w:rPr>
        <w:t>might</w:t>
      </w:r>
      <w:r w:rsidR="00F13B33">
        <w:t xml:space="preserve"> lead to an attacker compromising </w:t>
      </w:r>
      <w:r w:rsidR="0034408A">
        <w:t xml:space="preserve">a </w:t>
      </w:r>
      <w:r w:rsidR="00F13B33">
        <w:t>server.</w:t>
      </w:r>
      <w:del w:id="112" w:author="nate nate" w:date="2022-06-25T12:50:00Z">
        <w:r w:rsidR="00F13B33" w:rsidDel="008C65F2">
          <w:delText xml:space="preserve"> </w:delText>
        </w:r>
      </w:del>
      <w:r w:rsidR="00F13B33">
        <w:t xml:space="preserve"> </w:t>
      </w:r>
      <w:r w:rsidR="00F13B33">
        <w:lastRenderedPageBreak/>
        <w:t>Unfortunately, not all risk decisions are perfect and require choosing the best of a bad hand.</w:t>
      </w:r>
      <w:del w:id="113" w:author="nate nate" w:date="2022-06-25T12:50:00Z">
        <w:r w:rsidR="00F13B33" w:rsidDel="008C65F2">
          <w:delText xml:space="preserve"> </w:delText>
        </w:r>
      </w:del>
      <w:r w:rsidR="00F13B33">
        <w:t xml:space="preserve"> Mature organizations can reduce the likelihood of ending up between a rock and a hard spot by automating analysis tools, such as port scanners and patch management technologies.</w:t>
      </w:r>
      <w:del w:id="114" w:author="nate nate" w:date="2022-06-25T12:50:00Z">
        <w:r w:rsidR="0034408A" w:rsidDel="008C65F2">
          <w:delText xml:space="preserve"> </w:delText>
        </w:r>
      </w:del>
      <w:r w:rsidR="0034408A">
        <w:t xml:space="preserve"> </w:t>
      </w:r>
      <w:r w:rsidR="00926F19">
        <w:t>B</w:t>
      </w:r>
      <w:r w:rsidR="0034408A">
        <w:t>y</w:t>
      </w:r>
      <w:r w:rsidR="00926F19">
        <w:t xml:space="preserve"> a</w:t>
      </w:r>
      <w:r w:rsidR="00F13B33">
        <w:t>ssessing the compliance of the environment on a regular cadence, issues can be detected shortly after introducing them.</w:t>
      </w:r>
      <w:del w:id="115" w:author="nate nate" w:date="2022-06-25T12:50:00Z">
        <w:r w:rsidR="00F13B33" w:rsidDel="008C65F2">
          <w:delText xml:space="preserve"> </w:delText>
        </w:r>
      </w:del>
      <w:r w:rsidR="00F13B33">
        <w:t xml:space="preserve"> Often this is the least expensive point to resolve regressions as the context is still fresh and requires less investigation.</w:t>
      </w:r>
    </w:p>
    <w:p w14:paraId="64F11543" w14:textId="3A874E54" w:rsidR="00F13B33" w:rsidRPr="00F13B33" w:rsidRDefault="00F13B33" w:rsidP="00B76736">
      <w:pPr>
        <w:ind w:firstLine="360"/>
      </w:pPr>
      <w:r>
        <w:t xml:space="preserve">Baseline assessments are similar to unit tests, </w:t>
      </w:r>
      <w:del w:id="116" w:author="nate nate" w:date="2022-06-25T12:55:00Z">
        <w:r w:rsidDel="008C65F2">
          <w:delText>as they prevent</w:delText>
        </w:r>
      </w:del>
      <w:ins w:id="117" w:author="nate nate" w:date="2022-06-25T12:55:00Z">
        <w:r w:rsidR="008C65F2">
          <w:t>preventing</w:t>
        </w:r>
      </w:ins>
      <w:r>
        <w:t xml:space="preserve"> regressions for known cases.</w:t>
      </w:r>
      <w:del w:id="118" w:author="nate nate" w:date="2022-06-25T12:50:00Z">
        <w:r w:rsidDel="008C65F2">
          <w:delText xml:space="preserve"> </w:delText>
        </w:r>
      </w:del>
      <w:r>
        <w:t xml:space="preserve"> However, like other software products, manual testing</w:t>
      </w:r>
      <w:del w:id="119" w:author="nate nate" w:date="2022-06-25T12:55:00Z">
        <w:r w:rsidR="00B76736" w:rsidDel="008C65F2">
          <w:delText>,</w:delText>
        </w:r>
      </w:del>
      <w:r>
        <w:t xml:space="preserve"> and validation </w:t>
      </w:r>
      <w:del w:id="120" w:author="nate nate" w:date="2022-06-25T12:55:00Z">
        <w:r w:rsidDel="008C65F2">
          <w:delText>needs to</w:delText>
        </w:r>
      </w:del>
      <w:ins w:id="121" w:author="nate nate" w:date="2022-06-25T12:55:00Z">
        <w:r w:rsidR="008C65F2">
          <w:t>must</w:t>
        </w:r>
      </w:ins>
      <w:r>
        <w:t xml:space="preserve"> discover unknown cases.</w:t>
      </w:r>
      <w:del w:id="122" w:author="nate nate" w:date="2022-06-25T12:50:00Z">
        <w:r w:rsidR="00B76736" w:rsidDel="008C65F2">
          <w:delText xml:space="preserve"> </w:delText>
        </w:r>
      </w:del>
      <w:r w:rsidR="00B76736">
        <w:t xml:space="preserve"> </w:t>
      </w:r>
      <w:del w:id="123" w:author="nate nate" w:date="2022-06-25T12:55:00Z">
        <w:r w:rsidR="00B76736" w:rsidDel="008C65F2">
          <w:delText>Efficiently f</w:delText>
        </w:r>
      </w:del>
      <w:ins w:id="124" w:author="nate nate" w:date="2022-06-25T12:55:00Z">
        <w:r w:rsidR="008C65F2">
          <w:t>F</w:t>
        </w:r>
      </w:ins>
      <w:r w:rsidR="00B76736">
        <w:t>inding security defects requires a methodical approach that begins with threat modeling as a mechanism for identifying critical resources in the system and trust boundary interfaces</w:t>
      </w:r>
      <w:sdt>
        <w:sdtPr>
          <w:id w:val="-164087381"/>
          <w:citation/>
        </w:sdtPr>
        <w:sdtEndPr/>
        <w:sdtContent>
          <w:r w:rsidR="0034408A">
            <w:fldChar w:fldCharType="begin"/>
          </w:r>
          <w:r w:rsidR="0034408A">
            <w:instrText xml:space="preserve"> CITATION Hen18 \l 1033 </w:instrText>
          </w:r>
          <w:r w:rsidR="0034408A">
            <w:fldChar w:fldCharType="separate"/>
          </w:r>
          <w:r w:rsidR="0034408A">
            <w:rPr>
              <w:noProof/>
            </w:rPr>
            <w:t xml:space="preserve"> (Hennig, 2018)</w:t>
          </w:r>
          <w:r w:rsidR="0034408A">
            <w:fldChar w:fldCharType="end"/>
          </w:r>
        </w:sdtContent>
      </w:sdt>
      <w:del w:id="125" w:author="nate nate" w:date="2022-06-25T12:50:00Z">
        <w:r w:rsidR="00B76736" w:rsidDel="008C65F2">
          <w:delText xml:space="preserve">. </w:delText>
        </w:r>
      </w:del>
      <w:r w:rsidR="00B76736">
        <w:t xml:space="preserve"> Since engineering resources are rarely unlimited, a prioritized list needs to consider elevation paths through the system.</w:t>
      </w:r>
      <w:del w:id="126" w:author="nate nate" w:date="2022-06-25T12:50:00Z">
        <w:r w:rsidR="00B76736" w:rsidDel="008C65F2">
          <w:delText xml:space="preserve"> </w:delText>
        </w:r>
      </w:del>
      <w:r w:rsidR="00B76736">
        <w:t xml:space="preserve"> Afterward, using standard industry </w:t>
      </w:r>
      <w:proofErr w:type="spellStart"/>
      <w:r w:rsidR="00B76736">
        <w:t>tooling</w:t>
      </w:r>
      <w:ins w:id="127" w:author="nate nate" w:date="2022-06-25T13:02:00Z">
        <w:r w:rsidR="00460F9D">
          <w:t>s</w:t>
        </w:r>
      </w:ins>
      <w:proofErr w:type="spellEnd"/>
      <w:r w:rsidR="00B76736">
        <w:t xml:space="preserve"> like file fuzzing</w:t>
      </w:r>
      <w:del w:id="128" w:author="nate nate" w:date="2022-06-25T12:55:00Z">
        <w:r w:rsidR="00B76736" w:rsidDel="008C65F2">
          <w:delText>,</w:delText>
        </w:r>
      </w:del>
      <w:r w:rsidR="00B76736">
        <w:t xml:space="preserve"> and dynamic analysis monitors can confirm many specific classes of issues.</w:t>
      </w:r>
    </w:p>
    <w:p w14:paraId="4DBA2EAB" w14:textId="5CC81305" w:rsidR="009C52EA" w:rsidRDefault="00926F19" w:rsidP="00071C48">
      <w:pPr>
        <w:pStyle w:val="Heading2"/>
      </w:pPr>
      <w:r>
        <w:t xml:space="preserve">What is the influence of team communication and </w:t>
      </w:r>
      <w:proofErr w:type="gramStart"/>
      <w:r>
        <w:t>culture</w:t>
      </w:r>
      <w:proofErr w:type="gramEnd"/>
    </w:p>
    <w:p w14:paraId="1FC5FD8B" w14:textId="431FAF66" w:rsidR="00554EFF" w:rsidRDefault="00926F19" w:rsidP="00926F19">
      <w:r>
        <w:tab/>
        <w:t>Traditional software organizations treat the roles and responsibilities of engineering and quality assurance personnel differently.</w:t>
      </w:r>
      <w:del w:id="129" w:author="nate nate" w:date="2022-06-25T12:50:00Z">
        <w:r w:rsidDel="008C65F2">
          <w:delText xml:space="preserve"> </w:delText>
        </w:r>
      </w:del>
      <w:r>
        <w:t xml:space="preserve"> </w:t>
      </w:r>
      <w:proofErr w:type="spellStart"/>
      <w:r>
        <w:t>Allspaw</w:t>
      </w:r>
      <w:proofErr w:type="spellEnd"/>
      <w:r>
        <w:t xml:space="preserve"> and Hammond (2009) dispute this approach because this encourages throwing code over the wall</w:t>
      </w:r>
      <w:del w:id="130" w:author="nate nate" w:date="2022-06-25T12:55:00Z">
        <w:r w:rsidDel="008C65F2">
          <w:delText>,</w:delText>
        </w:r>
      </w:del>
      <w:r>
        <w:t xml:space="preserve"> and assuming someone else will handle it.</w:t>
      </w:r>
      <w:del w:id="131" w:author="nate nate" w:date="2022-06-25T12:50:00Z">
        <w:r w:rsidDel="008C65F2">
          <w:delText xml:space="preserve"> </w:delText>
        </w:r>
      </w:del>
      <w:r>
        <w:t xml:space="preserve"> Instead, they recommend a combined engineering solution where an individual team owns the entire </w:t>
      </w:r>
      <w:del w:id="132" w:author="nate nate" w:date="2022-06-25T12:55:00Z">
        <w:r w:rsidDel="008C65F2">
          <w:delText>lifecycle of the featur</w:delText>
        </w:r>
      </w:del>
      <w:ins w:id="133" w:author="nate nate" w:date="2022-06-25T12:55:00Z">
        <w:r w:rsidR="008C65F2">
          <w:t>feature lifecycl</w:t>
        </w:r>
      </w:ins>
      <w:r>
        <w:t>e.</w:t>
      </w:r>
      <w:del w:id="134" w:author="nate nate" w:date="2022-06-25T12:50:00Z">
        <w:r w:rsidDel="008C65F2">
          <w:delText xml:space="preserve"> </w:delText>
        </w:r>
      </w:del>
      <w:r>
        <w:t xml:space="preserve"> Since responsibility resides on the team, there is more </w:t>
      </w:r>
      <w:r w:rsidRPr="00926F19">
        <w:t xml:space="preserve">comradery </w:t>
      </w:r>
      <w:r>
        <w:t>around delivering a quality solution and involving everyone in decisions.</w:t>
      </w:r>
      <w:del w:id="135" w:author="nate nate" w:date="2022-06-25T12:50:00Z">
        <w:r w:rsidDel="008C65F2">
          <w:delText xml:space="preserve"> </w:delText>
        </w:r>
      </w:del>
      <w:r>
        <w:t xml:space="preserve"> Dai </w:t>
      </w:r>
      <w:proofErr w:type="spellStart"/>
      <w:r>
        <w:t>Zovi</w:t>
      </w:r>
      <w:proofErr w:type="spellEnd"/>
      <w:r>
        <w:t xml:space="preserve"> (2019) asks why the same unification does not happen with security engineering?</w:t>
      </w:r>
      <w:del w:id="136" w:author="nate nate" w:date="2022-06-25T12:50:00Z">
        <w:r w:rsidDel="008C65F2">
          <w:delText xml:space="preserve"> </w:delText>
        </w:r>
      </w:del>
      <w:r>
        <w:t xml:space="preserve"> Stating that companies like Square have been highly successful at creating a cultural shift that causes communication to freely flows between roles.</w:t>
      </w:r>
      <w:del w:id="137" w:author="nate nate" w:date="2022-06-25T12:50:00Z">
        <w:r w:rsidDel="008C65F2">
          <w:delText xml:space="preserve"> </w:delText>
        </w:r>
      </w:del>
      <w:r>
        <w:t xml:space="preserve"> This approach makes sense as th</w:t>
      </w:r>
      <w:r w:rsidR="0034408A">
        <w:t>e</w:t>
      </w:r>
      <w:r>
        <w:t>se personal connections</w:t>
      </w:r>
      <w:del w:id="138" w:author="nate nate" w:date="2022-06-25T13:02:00Z">
        <w:r w:rsidDel="00460F9D">
          <w:delText>,</w:delText>
        </w:r>
      </w:del>
      <w:r>
        <w:t xml:space="preserve"> encourage engineers to </w:t>
      </w:r>
      <w:r>
        <w:lastRenderedPageBreak/>
        <w:t>raise questions early</w:t>
      </w:r>
      <w:del w:id="139" w:author="nate nate" w:date="2022-06-25T12:56:00Z">
        <w:r w:rsidDel="008C65F2">
          <w:delText>,</w:delText>
        </w:r>
      </w:del>
      <w:r>
        <w:t xml:space="preserve"> and seek confirmation on solutions.</w:t>
      </w:r>
      <w:del w:id="140" w:author="nate nate" w:date="2022-06-25T12:50:00Z">
        <w:r w:rsidDel="008C65F2">
          <w:delText xml:space="preserve"> </w:delText>
        </w:r>
      </w:del>
      <w:r>
        <w:t xml:space="preserve"> Reciprocally security team members that actively participate in the engineering cycle know what changes are coming and how to prepare for them.</w:t>
      </w:r>
      <w:del w:id="141" w:author="nate nate" w:date="2022-06-25T12:50:00Z">
        <w:r w:rsidDel="008C65F2">
          <w:delText xml:space="preserve"> </w:delText>
        </w:r>
      </w:del>
      <w:r>
        <w:t xml:space="preserve"> Alternatively, waiting until release sign-off to raise issues turns technical discussions into political battles that no one wins.</w:t>
      </w:r>
    </w:p>
    <w:p w14:paraId="38FE994F" w14:textId="3A05F378" w:rsidR="00926F19" w:rsidRDefault="00554EFF" w:rsidP="00554EFF">
      <w:pPr>
        <w:ind w:firstLine="720"/>
      </w:pPr>
      <w:r>
        <w:t xml:space="preserve">It can also be critical for success that teams understand the </w:t>
      </w:r>
      <w:r w:rsidR="0034408A">
        <w:t>impact</w:t>
      </w:r>
      <w:r>
        <w:t xml:space="preserve"> of a </w:t>
      </w:r>
      <w:r w:rsidR="0034408A">
        <w:t xml:space="preserve">specific </w:t>
      </w:r>
      <w:r>
        <w:t xml:space="preserve">defect in the context of the </w:t>
      </w:r>
      <w:r w:rsidR="0034408A">
        <w:t xml:space="preserve">broader </w:t>
      </w:r>
      <w:r>
        <w:t>product.</w:t>
      </w:r>
      <w:del w:id="142" w:author="nate nate" w:date="2022-06-25T12:50:00Z">
        <w:r w:rsidDel="008C65F2">
          <w:delText xml:space="preserve"> </w:delText>
        </w:r>
      </w:del>
      <w:r>
        <w:t xml:space="preserve"> Moss (2019) describes how Chinese software companies are </w:t>
      </w:r>
      <w:del w:id="143" w:author="nate nate" w:date="2022-06-25T12:56:00Z">
        <w:r w:rsidDel="008C65F2">
          <w:delText>concerned about distributed denial of service (DDoS) attacks more</w:delText>
        </w:r>
      </w:del>
      <w:ins w:id="144" w:author="nate nate" w:date="2022-06-25T12:56:00Z">
        <w:r w:rsidR="008C65F2">
          <w:t>more concerned about distributed denial of service (DDoS) attacks</w:t>
        </w:r>
      </w:ins>
      <w:r>
        <w:t xml:space="preserve"> than identity theft because farms sell their identity for 3,000 yen.</w:t>
      </w:r>
      <w:del w:id="145" w:author="nate nate" w:date="2022-06-25T12:50:00Z">
        <w:r w:rsidDel="008C65F2">
          <w:delText xml:space="preserve"> </w:delText>
        </w:r>
      </w:del>
      <w:r>
        <w:t xml:space="preserve"> While both scenarios are concerning, it needs to be the </w:t>
      </w:r>
      <w:del w:id="146" w:author="nate nate" w:date="2022-06-25T12:56:00Z">
        <w:r w:rsidDel="008C65F2">
          <w:delText>decision of the business</w:delText>
        </w:r>
      </w:del>
      <w:ins w:id="147" w:author="nate nate" w:date="2022-06-25T12:56:00Z">
        <w:r w:rsidR="008C65F2">
          <w:t>business's decision</w:t>
        </w:r>
      </w:ins>
      <w:r>
        <w:t xml:space="preserve"> what risks are acceptable</w:t>
      </w:r>
      <w:sdt>
        <w:sdtPr>
          <w:id w:val="-674503233"/>
          <w:citation/>
        </w:sdtPr>
        <w:sdtEndPr/>
        <w:sdtContent>
          <w:r>
            <w:fldChar w:fldCharType="begin"/>
          </w:r>
          <w:r>
            <w:instrText xml:space="preserve">CITATION Kre191 \l 1033 </w:instrText>
          </w:r>
          <w:r>
            <w:fldChar w:fldCharType="separate"/>
          </w:r>
          <w:r w:rsidR="0034408A">
            <w:rPr>
              <w:noProof/>
            </w:rPr>
            <w:t xml:space="preserve"> (Krebs, 2019)</w:t>
          </w:r>
          <w:r>
            <w:fldChar w:fldCharType="end"/>
          </w:r>
        </w:sdtContent>
      </w:sdt>
      <w:ins w:id="148" w:author="nate nate" w:date="2022-06-25T12:56:00Z">
        <w:r w:rsidR="008C65F2">
          <w:t>.</w:t>
        </w:r>
      </w:ins>
      <w:del w:id="149" w:author="nate nate" w:date="2022-06-25T12:50:00Z">
        <w:r w:rsidDel="008C65F2">
          <w:delText xml:space="preserve">. </w:delText>
        </w:r>
      </w:del>
      <w:r>
        <w:t xml:space="preserve"> </w:t>
      </w:r>
      <w:del w:id="150" w:author="nate nate" w:date="2022-06-25T12:56:00Z">
        <w:r w:rsidDel="008C65F2">
          <w:delText>If the security team communicates the risks, and the business is unwilling or unable to remediate the issu</w:delText>
        </w:r>
      </w:del>
      <w:ins w:id="151" w:author="nate nate" w:date="2022-06-25T12:56:00Z">
        <w:r w:rsidR="008C65F2">
          <w:t>Suppose the security team communicates the risks and the company is unwilling or unable to remediate the issue. In that cas</w:t>
        </w:r>
      </w:ins>
      <w:r>
        <w:t>e, there is little value in continuing the fight.</w:t>
      </w:r>
      <w:del w:id="152" w:author="nate nate" w:date="2022-06-25T12:50:00Z">
        <w:r w:rsidDel="008C65F2">
          <w:delText xml:space="preserve"> </w:delText>
        </w:r>
      </w:del>
      <w:r>
        <w:t xml:space="preserve"> Instead, the focus should transition toward</w:t>
      </w:r>
      <w:del w:id="153" w:author="nate nate" w:date="2022-06-25T12:56:00Z">
        <w:r w:rsidDel="008C65F2">
          <w:delText>s</w:delText>
        </w:r>
      </w:del>
      <w:r>
        <w:t xml:space="preserve"> mitigations </w:t>
      </w:r>
      <w:r w:rsidR="0034408A">
        <w:t>and</w:t>
      </w:r>
      <w:r>
        <w:t xml:space="preserve"> </w:t>
      </w:r>
      <w:del w:id="154" w:author="nate nate" w:date="2022-06-25T12:56:00Z">
        <w:r w:rsidDel="008C65F2">
          <w:delText xml:space="preserve">reducing </w:delText>
        </w:r>
      </w:del>
      <w:ins w:id="155" w:author="nate nate" w:date="2022-06-25T12:56:00Z">
        <w:r w:rsidR="008C65F2">
          <w:t>reduc</w:t>
        </w:r>
        <w:r w:rsidR="008C65F2">
          <w:t>ing</w:t>
        </w:r>
        <w:r w:rsidR="008C65F2">
          <w:t xml:space="preserve"> </w:t>
        </w:r>
      </w:ins>
      <w:r>
        <w:t xml:space="preserve">the blast </w:t>
      </w:r>
      <w:r w:rsidR="0034408A">
        <w:t>radius</w:t>
      </w:r>
      <w:r>
        <w:t>.</w:t>
      </w:r>
      <w:del w:id="156" w:author="nate nate" w:date="2022-06-25T12:50:00Z">
        <w:r w:rsidDel="008C65F2">
          <w:delText xml:space="preserve"> </w:delText>
        </w:r>
      </w:del>
      <w:r>
        <w:t xml:space="preserve"> Hunt (2019) provides an example </w:t>
      </w:r>
      <w:del w:id="157" w:author="nate nate" w:date="2022-06-25T12:57:00Z">
        <w:r w:rsidDel="008C65F2">
          <w:delText>where aspects of an electric vehicle could are</w:delText>
        </w:r>
      </w:del>
      <w:ins w:id="158" w:author="nate nate" w:date="2022-06-25T12:57:00Z">
        <w:r w:rsidR="008C65F2">
          <w:t>of an electric vehicle being</w:t>
        </w:r>
      </w:ins>
      <w:r>
        <w:t xml:space="preserve"> remotely controllable through a mobile app</w:t>
      </w:r>
      <w:r w:rsidR="0034408A">
        <w:t xml:space="preserve">, </w:t>
      </w:r>
      <w:r>
        <w:t>us</w:t>
      </w:r>
      <w:r w:rsidR="0034408A">
        <w:t>ing</w:t>
      </w:r>
      <w:r>
        <w:t xml:space="preserve"> the </w:t>
      </w:r>
      <w:r w:rsidR="0034408A">
        <w:t>Vehicle Identification Number (</w:t>
      </w:r>
      <w:r>
        <w:t>VIN</w:t>
      </w:r>
      <w:r w:rsidR="0034408A">
        <w:t>)</w:t>
      </w:r>
      <w:r>
        <w:t xml:space="preserve"> as the password.</w:t>
      </w:r>
      <w:del w:id="159" w:author="nate nate" w:date="2022-06-25T12:50:00Z">
        <w:r w:rsidDel="008C65F2">
          <w:delText xml:space="preserve"> </w:delText>
        </w:r>
      </w:del>
      <w:r>
        <w:t xml:space="preserve"> In this scenario, the impact was critical; however, fully mitigating the issue would be </w:t>
      </w:r>
      <w:r w:rsidR="0034408A">
        <w:t xml:space="preserve">prohibitively </w:t>
      </w:r>
      <w:r>
        <w:t>expensive.</w:t>
      </w:r>
      <w:del w:id="160" w:author="nate nate" w:date="2022-06-25T12:50:00Z">
        <w:r w:rsidDel="008C65F2">
          <w:delText xml:space="preserve"> </w:delText>
        </w:r>
      </w:del>
      <w:r>
        <w:t xml:space="preserve"> The vehicle manufacture</w:t>
      </w:r>
      <w:ins w:id="161" w:author="nate nate" w:date="2022-06-25T12:57:00Z">
        <w:r w:rsidR="008C65F2">
          <w:t>r</w:t>
        </w:r>
      </w:ins>
      <w:r>
        <w:t xml:space="preserve"> could begin with disabling features</w:t>
      </w:r>
      <w:del w:id="162" w:author="nate nate" w:date="2022-06-25T12:57:00Z">
        <w:r w:rsidDel="008C65F2">
          <w:delText>,</w:delText>
        </w:r>
      </w:del>
      <w:r>
        <w:t xml:space="preserve"> with security and privacy implications like GPS tracking, remote start, and remote unlock.</w:t>
      </w:r>
      <w:del w:id="163" w:author="nate nate" w:date="2022-06-25T12:50:00Z">
        <w:r w:rsidDel="008C65F2">
          <w:delText xml:space="preserve"> </w:delText>
        </w:r>
      </w:del>
      <w:r>
        <w:t xml:space="preserve"> Next, an authentication service could associate a username and password with the VIN to control API access.</w:t>
      </w:r>
      <w:del w:id="164" w:author="nate nate" w:date="2022-06-25T12:50:00Z">
        <w:r w:rsidR="003E3A17" w:rsidDel="008C65F2">
          <w:delText xml:space="preserve"> </w:delText>
        </w:r>
      </w:del>
      <w:r w:rsidR="003E3A17">
        <w:t xml:space="preserve"> Additional aspects of the </w:t>
      </w:r>
      <w:r w:rsidR="0034408A">
        <w:t xml:space="preserve">solution </w:t>
      </w:r>
      <w:r w:rsidR="003E3A17">
        <w:t>would need to be flushed out, but at least provides options for the business to evaluate and prioritize.</w:t>
      </w:r>
    </w:p>
    <w:p w14:paraId="3A50DAB0" w14:textId="4AE261BC" w:rsidR="00232DC6" w:rsidRDefault="00232DC6">
      <w:r>
        <w:br w:type="page"/>
      </w:r>
    </w:p>
    <w:sdt>
      <w:sdtPr>
        <w:rPr>
          <w:b w:val="0"/>
        </w:rPr>
        <w:id w:val="-38443186"/>
        <w:docPartObj>
          <w:docPartGallery w:val="Bibliographies"/>
          <w:docPartUnique/>
        </w:docPartObj>
      </w:sdtPr>
      <w:sdtEndPr/>
      <w:sdtContent>
        <w:p w14:paraId="0EE442C4" w14:textId="5F5945E3" w:rsidR="00232DC6" w:rsidRPr="00232DC6" w:rsidRDefault="00232DC6">
          <w:pPr>
            <w:pStyle w:val="Heading1"/>
            <w:rPr>
              <w:b w:val="0"/>
              <w:bCs/>
            </w:rPr>
          </w:pPr>
          <w:r w:rsidRPr="00232DC6">
            <w:rPr>
              <w:b w:val="0"/>
              <w:bCs/>
            </w:rPr>
            <w:t>References</w:t>
          </w:r>
        </w:p>
        <w:sdt>
          <w:sdtPr>
            <w:id w:val="-573587230"/>
            <w:bibliography/>
          </w:sdtPr>
          <w:sdtEndPr/>
          <w:sdtContent>
            <w:p w14:paraId="7690A228" w14:textId="46204EF1" w:rsidR="0034408A" w:rsidRDefault="00232DC6" w:rsidP="0034408A">
              <w:pPr>
                <w:pStyle w:val="Bibliography"/>
                <w:ind w:left="720" w:hanging="720"/>
                <w:rPr>
                  <w:noProof/>
                </w:rPr>
              </w:pPr>
              <w:r>
                <w:fldChar w:fldCharType="begin"/>
              </w:r>
              <w:r>
                <w:instrText xml:space="preserve"> BIBLIOGRAPHY </w:instrText>
              </w:r>
              <w:r>
                <w:fldChar w:fldCharType="separate"/>
              </w:r>
              <w:r w:rsidR="0034408A">
                <w:rPr>
                  <w:noProof/>
                </w:rPr>
                <w:t>Allspa &amp; Hammond. (2009). Dev &amp; Ops Cooperation at Flickr - 10 Deploys per day.</w:t>
              </w:r>
            </w:p>
            <w:p w14:paraId="25A9D165" w14:textId="5DB34DC8" w:rsidR="0034408A" w:rsidRDefault="0034408A" w:rsidP="0034408A">
              <w:pPr>
                <w:pStyle w:val="Bibliography"/>
                <w:ind w:left="720" w:hanging="720"/>
                <w:rPr>
                  <w:noProof/>
                </w:rPr>
              </w:pPr>
              <w:r>
                <w:rPr>
                  <w:noProof/>
                </w:rPr>
                <w:t xml:space="preserve">Azodolmolky, A. (2013). </w:t>
              </w:r>
              <w:r>
                <w:rPr>
                  <w:i/>
                  <w:iCs/>
                  <w:noProof/>
                </w:rPr>
                <w:t>Software</w:t>
              </w:r>
              <w:r w:rsidR="00C73A31">
                <w:rPr>
                  <w:i/>
                  <w:iCs/>
                  <w:noProof/>
                </w:rPr>
                <w:t>-</w:t>
              </w:r>
              <w:r>
                <w:rPr>
                  <w:i/>
                  <w:iCs/>
                  <w:noProof/>
                </w:rPr>
                <w:t>Defined Networking with OpenFlow.</w:t>
              </w:r>
              <w:r>
                <w:rPr>
                  <w:noProof/>
                </w:rPr>
                <w:t xml:space="preserve"> </w:t>
              </w:r>
            </w:p>
            <w:p w14:paraId="7ED2D9A4" w14:textId="42BBCD12" w:rsidR="0034408A" w:rsidRDefault="0034408A" w:rsidP="0034408A">
              <w:pPr>
                <w:pStyle w:val="Bibliography"/>
                <w:ind w:left="720" w:hanging="720"/>
                <w:rPr>
                  <w:noProof/>
                </w:rPr>
              </w:pPr>
              <w:r>
                <w:rPr>
                  <w:noProof/>
                </w:rPr>
                <w:t xml:space="preserve">Barua, H., &amp; Mondal, K. (2019). A Comprehensive Survey on Cloud Data Mining (CDM) Frameworks and Algorithms. </w:t>
              </w:r>
              <w:r>
                <w:rPr>
                  <w:i/>
                  <w:iCs/>
                  <w:noProof/>
                </w:rPr>
                <w:t>CM Computing Surveys. Sep2019, Vol. 52</w:t>
              </w:r>
              <w:r w:rsidR="00C73A31">
                <w:rPr>
                  <w:i/>
                  <w:iCs/>
                  <w:noProof/>
                </w:rPr>
                <w:t>,</w:t>
              </w:r>
              <w:r>
                <w:rPr>
                  <w:i/>
                  <w:iCs/>
                  <w:noProof/>
                </w:rPr>
                <w:t xml:space="preserve"> Issue 5, p1-62. 62p</w:t>
              </w:r>
              <w:r>
                <w:rPr>
                  <w:noProof/>
                </w:rPr>
                <w:t>, 1-62.</w:t>
              </w:r>
            </w:p>
            <w:p w14:paraId="79F4737E" w14:textId="77777777" w:rsidR="0034408A" w:rsidRDefault="0034408A" w:rsidP="0034408A">
              <w:pPr>
                <w:pStyle w:val="Bibliography"/>
                <w:ind w:left="720" w:hanging="720"/>
                <w:rPr>
                  <w:noProof/>
                </w:rPr>
              </w:pPr>
              <w:r>
                <w:rPr>
                  <w:noProof/>
                </w:rPr>
                <w:t xml:space="preserve">Brown, T. (2015). A Primer on Data Security. </w:t>
              </w:r>
              <w:r>
                <w:rPr>
                  <w:i/>
                  <w:iCs/>
                  <w:noProof/>
                </w:rPr>
                <w:t>CPA Journal May Volume 85, Issue 5</w:t>
              </w:r>
              <w:r>
                <w:rPr>
                  <w:noProof/>
                </w:rPr>
                <w:t>, 58-62.</w:t>
              </w:r>
            </w:p>
            <w:p w14:paraId="31FF9FFC" w14:textId="77777777" w:rsidR="0034408A" w:rsidRDefault="0034408A" w:rsidP="0034408A">
              <w:pPr>
                <w:pStyle w:val="Bibliography"/>
                <w:ind w:left="720" w:hanging="720"/>
                <w:rPr>
                  <w:noProof/>
                </w:rPr>
              </w:pPr>
              <w:r>
                <w:rPr>
                  <w:noProof/>
                </w:rPr>
                <w:t xml:space="preserve">Dai Zovi, D. (2019). Every Security Team is a Software Team Now. </w:t>
              </w:r>
              <w:r>
                <w:rPr>
                  <w:i/>
                  <w:iCs/>
                  <w:noProof/>
                </w:rPr>
                <w:t>Blackhat USA 2019.</w:t>
              </w:r>
              <w:r>
                <w:rPr>
                  <w:noProof/>
                </w:rPr>
                <w:t xml:space="preserve"> </w:t>
              </w:r>
            </w:p>
            <w:p w14:paraId="36A96016" w14:textId="77777777" w:rsidR="0034408A" w:rsidRDefault="0034408A" w:rsidP="0034408A">
              <w:pPr>
                <w:pStyle w:val="Bibliography"/>
                <w:ind w:left="720" w:hanging="720"/>
                <w:rPr>
                  <w:noProof/>
                </w:rPr>
              </w:pPr>
              <w:r>
                <w:rPr>
                  <w:noProof/>
                </w:rPr>
                <w:t xml:space="preserve">Fridman, L. (2017, January 16). </w:t>
              </w:r>
              <w:r>
                <w:rPr>
                  <w:i/>
                  <w:iCs/>
                  <w:noProof/>
                </w:rPr>
                <w:t>MIT 6.S094: Introduction to Deep Learning and Self-Driving Cars</w:t>
              </w:r>
              <w:r>
                <w:rPr>
                  <w:noProof/>
                </w:rPr>
                <w:t>. Retrieved from YouTube: https://www.youtube.com/watch?v=1L0TKZQcUtA&amp;feature=youtu.be</w:t>
              </w:r>
            </w:p>
            <w:p w14:paraId="1AD80828" w14:textId="748E2D4D" w:rsidR="0034408A" w:rsidRDefault="0034408A" w:rsidP="0034408A">
              <w:pPr>
                <w:pStyle w:val="Bibliography"/>
                <w:ind w:left="720" w:hanging="720"/>
                <w:rPr>
                  <w:noProof/>
                </w:rPr>
              </w:pPr>
              <w:r>
                <w:rPr>
                  <w:noProof/>
                </w:rPr>
                <w:t xml:space="preserve">Hennig, N. (2018). Privacy and Security Online: Best Practices for Cybersecurity. </w:t>
              </w:r>
              <w:r>
                <w:rPr>
                  <w:i/>
                  <w:iCs/>
                  <w:noProof/>
                </w:rPr>
                <w:t>Library Technology Reports. April, Vol. 54, Issue 3</w:t>
              </w:r>
              <w:r>
                <w:rPr>
                  <w:noProof/>
                </w:rPr>
                <w:t>, 1-37.</w:t>
              </w:r>
            </w:p>
            <w:p w14:paraId="6CBDAA0A" w14:textId="77777777" w:rsidR="0034408A" w:rsidRDefault="0034408A" w:rsidP="0034408A">
              <w:pPr>
                <w:pStyle w:val="Bibliography"/>
                <w:ind w:left="720" w:hanging="720"/>
                <w:rPr>
                  <w:noProof/>
                </w:rPr>
              </w:pPr>
              <w:r>
                <w:rPr>
                  <w:noProof/>
                </w:rPr>
                <w:t xml:space="preserve">Hunt, T. (2019). Keynote: Hack to the Future. </w:t>
              </w:r>
              <w:r>
                <w:rPr>
                  <w:i/>
                  <w:iCs/>
                  <w:noProof/>
                </w:rPr>
                <w:t>NDC Conference.</w:t>
              </w:r>
              <w:r>
                <w:rPr>
                  <w:noProof/>
                </w:rPr>
                <w:t xml:space="preserve"> </w:t>
              </w:r>
            </w:p>
            <w:p w14:paraId="433134B9" w14:textId="77777777" w:rsidR="0034408A" w:rsidRDefault="0034408A" w:rsidP="0034408A">
              <w:pPr>
                <w:pStyle w:val="Bibliography"/>
                <w:ind w:left="720" w:hanging="720"/>
                <w:rPr>
                  <w:noProof/>
                </w:rPr>
              </w:pPr>
              <w:r>
                <w:rPr>
                  <w:noProof/>
                </w:rPr>
                <w:t xml:space="preserve">Jammal et al. (2014). SDN State of the Art and Research Challenges. </w:t>
              </w:r>
              <w:r>
                <w:rPr>
                  <w:i/>
                  <w:iCs/>
                  <w:noProof/>
                </w:rPr>
                <w:t>Elsevier’s Journal of Computer Networks</w:t>
              </w:r>
              <w:r>
                <w:rPr>
                  <w:noProof/>
                </w:rPr>
                <w:t>.</w:t>
              </w:r>
            </w:p>
            <w:p w14:paraId="51C0770C" w14:textId="2B445EEA" w:rsidR="0034408A" w:rsidRDefault="0034408A" w:rsidP="0034408A">
              <w:pPr>
                <w:pStyle w:val="Bibliography"/>
                <w:ind w:left="720" w:hanging="720"/>
                <w:rPr>
                  <w:noProof/>
                </w:rPr>
              </w:pPr>
              <w:r>
                <w:rPr>
                  <w:noProof/>
                </w:rPr>
                <w:t>Krebs. (2019). Keynote by Christopher Krebs, Director, Cybersecurity</w:t>
              </w:r>
              <w:del w:id="165" w:author="nate nate" w:date="2022-06-25T12:58:00Z">
                <w:r w:rsidR="00C73A31" w:rsidDel="008C65F2">
                  <w:rPr>
                    <w:noProof/>
                  </w:rPr>
                  <w:delText>,</w:delText>
                </w:r>
              </w:del>
              <w:r>
                <w:rPr>
                  <w:noProof/>
                </w:rPr>
                <w:t xml:space="preserve"> and Infrastructure Security Agency. </w:t>
              </w:r>
              <w:r>
                <w:rPr>
                  <w:i/>
                  <w:iCs/>
                  <w:noProof/>
                </w:rPr>
                <w:t>ICCE 2019.</w:t>
              </w:r>
              <w:r>
                <w:rPr>
                  <w:noProof/>
                </w:rPr>
                <w:t xml:space="preserve"> </w:t>
              </w:r>
            </w:p>
            <w:p w14:paraId="5FA3D908" w14:textId="5789F285" w:rsidR="0034408A" w:rsidRDefault="0034408A" w:rsidP="0034408A">
              <w:pPr>
                <w:pStyle w:val="Bibliography"/>
                <w:ind w:left="720" w:hanging="720"/>
                <w:rPr>
                  <w:noProof/>
                </w:rPr>
              </w:pPr>
              <w:r>
                <w:rPr>
                  <w:noProof/>
                </w:rPr>
                <w:t xml:space="preserve">Krebs, C. (2019, April 23). ICCE 2019 - Keynote by Christopher Krebs, </w:t>
              </w:r>
              <w:del w:id="166" w:author="nate nate" w:date="2022-06-25T12:58:00Z">
                <w:r w:rsidDel="008C65F2">
                  <w:rPr>
                    <w:noProof/>
                  </w:rPr>
                  <w:delText>Director, Cybersecurity</w:delText>
                </w:r>
                <w:r w:rsidR="00C73A31" w:rsidDel="008C65F2">
                  <w:rPr>
                    <w:noProof/>
                  </w:rPr>
                  <w:delText>,</w:delText>
                </w:r>
                <w:r w:rsidDel="008C65F2">
                  <w:rPr>
                    <w:noProof/>
                  </w:rPr>
                  <w:delText xml:space="preserve"> and Infrastructure Security Agency</w:delText>
                </w:r>
              </w:del>
              <w:ins w:id="167" w:author="nate nate" w:date="2022-06-25T12:58:00Z">
                <w:r w:rsidR="008C65F2">
                  <w:rPr>
                    <w:noProof/>
                  </w:rPr>
                  <w:t>Cybersecurity and Infrastructure Security Agency Director</w:t>
                </w:r>
              </w:ins>
              <w:r>
                <w:rPr>
                  <w:noProof/>
                </w:rPr>
                <w:t>. Retrieved from YouTube: https://www.youtube.com/watch?v=aVfcgNhHSDM</w:t>
              </w:r>
            </w:p>
            <w:p w14:paraId="2BC9E14C" w14:textId="77777777" w:rsidR="0034408A" w:rsidRDefault="0034408A" w:rsidP="0034408A">
              <w:pPr>
                <w:pStyle w:val="Bibliography"/>
                <w:ind w:left="720" w:hanging="720"/>
                <w:rPr>
                  <w:noProof/>
                </w:rPr>
              </w:pPr>
              <w:r>
                <w:rPr>
                  <w:noProof/>
                </w:rPr>
                <w:lastRenderedPageBreak/>
                <w:t xml:space="preserve">Mickens, J. (2018, August 16). </w:t>
              </w:r>
              <w:r>
                <w:rPr>
                  <w:i/>
                  <w:iCs/>
                  <w:noProof/>
                </w:rPr>
                <w:t>Why Do Keynote Speakers Keep Suggesting That Improving Security Is Possible?</w:t>
              </w:r>
              <w:r>
                <w:rPr>
                  <w:noProof/>
                </w:rPr>
                <w:t xml:space="preserve"> Retrieved from YouTube: https://www.youtube.com/watch?v=ajGX7odA87k</w:t>
              </w:r>
            </w:p>
            <w:p w14:paraId="7AD4EED5" w14:textId="77777777" w:rsidR="0034408A" w:rsidRDefault="0034408A" w:rsidP="0034408A">
              <w:pPr>
                <w:pStyle w:val="Bibliography"/>
                <w:ind w:left="720" w:hanging="720"/>
                <w:rPr>
                  <w:noProof/>
                </w:rPr>
              </w:pPr>
              <w:r>
                <w:rPr>
                  <w:noProof/>
                </w:rPr>
                <w:t>Moss, J. (2019). Blackhat USA Opening.</w:t>
              </w:r>
            </w:p>
            <w:p w14:paraId="55DB537E" w14:textId="45D08787" w:rsidR="0034408A" w:rsidRDefault="0034408A" w:rsidP="0034408A">
              <w:pPr>
                <w:pStyle w:val="Bibliography"/>
                <w:ind w:left="720" w:hanging="720"/>
                <w:rPr>
                  <w:noProof/>
                </w:rPr>
              </w:pPr>
              <w:r>
                <w:rPr>
                  <w:noProof/>
                </w:rPr>
                <w:t xml:space="preserve">Paller et al. (2019, March 7). The Five Most Dangerous New Attack Techniques and How to Counter Them. </w:t>
              </w:r>
              <w:r>
                <w:rPr>
                  <w:i/>
                  <w:iCs/>
                  <w:noProof/>
                </w:rPr>
                <w:t>RSA Conference.</w:t>
              </w:r>
              <w:r>
                <w:rPr>
                  <w:noProof/>
                </w:rPr>
                <w:t xml:space="preserve"> Retrieved from YouTube: </w:t>
              </w:r>
              <w:r w:rsidRPr="0034408A">
                <w:rPr>
                  <w:noProof/>
                </w:rPr>
                <w:t>https://www.youtube.com/watch?v=sibeN4U1fOg</w:t>
              </w:r>
            </w:p>
            <w:p w14:paraId="5A1EFB30" w14:textId="4DC30157" w:rsidR="0034408A" w:rsidRDefault="0034408A" w:rsidP="0034408A">
              <w:pPr>
                <w:pStyle w:val="Bibliography"/>
                <w:ind w:left="720" w:hanging="720"/>
                <w:rPr>
                  <w:noProof/>
                </w:rPr>
              </w:pPr>
              <w:r>
                <w:rPr>
                  <w:noProof/>
                </w:rPr>
                <w:t xml:space="preserve">Snee, R. (2015). Practical Approach to Data Mining: I Have All These Data; Now What Should I Do? </w:t>
              </w:r>
              <w:r>
                <w:rPr>
                  <w:i/>
                  <w:iCs/>
                  <w:noProof/>
                </w:rPr>
                <w:t>Quality Engineering</w:t>
              </w:r>
              <w:r w:rsidR="00C73A31">
                <w:rPr>
                  <w:i/>
                  <w:iCs/>
                  <w:noProof/>
                </w:rPr>
                <w:t>,</w:t>
              </w:r>
              <w:r>
                <w:rPr>
                  <w:i/>
                  <w:iCs/>
                  <w:noProof/>
                </w:rPr>
                <w:t xml:space="preserve"> Volume 27</w:t>
              </w:r>
              <w:r>
                <w:rPr>
                  <w:noProof/>
                </w:rPr>
                <w:t>, 477-487.</w:t>
              </w:r>
            </w:p>
            <w:p w14:paraId="69CC544B" w14:textId="42CB505D" w:rsidR="00232DC6" w:rsidRPr="00926F19" w:rsidRDefault="00232DC6" w:rsidP="0034408A">
              <w:r>
                <w:rPr>
                  <w:b/>
                  <w:bCs/>
                  <w:noProof/>
                </w:rPr>
                <w:fldChar w:fldCharType="end"/>
              </w:r>
            </w:p>
          </w:sdtContent>
        </w:sdt>
      </w:sdtContent>
    </w:sdt>
    <w:sectPr w:rsidR="00232DC6" w:rsidRPr="00926F19" w:rsidSect="0082223F">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8EFA7" w14:textId="77777777" w:rsidR="00DB2DEB" w:rsidRDefault="00DB2DEB" w:rsidP="0082223F">
      <w:pPr>
        <w:spacing w:line="240" w:lineRule="auto"/>
      </w:pPr>
      <w:r>
        <w:separator/>
      </w:r>
    </w:p>
  </w:endnote>
  <w:endnote w:type="continuationSeparator" w:id="0">
    <w:p w14:paraId="0EDE56F3" w14:textId="77777777" w:rsidR="00DB2DEB" w:rsidRDefault="00DB2DEB"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07411" w14:textId="77777777" w:rsidR="00DB2DEB" w:rsidRDefault="00DB2DEB" w:rsidP="0082223F">
      <w:pPr>
        <w:spacing w:line="240" w:lineRule="auto"/>
      </w:pPr>
      <w:r>
        <w:separator/>
      </w:r>
    </w:p>
  </w:footnote>
  <w:footnote w:type="continuationSeparator" w:id="0">
    <w:p w14:paraId="333C0A7C" w14:textId="77777777" w:rsidR="00DB2DEB" w:rsidRDefault="00DB2DEB"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7002"/>
    <w:multiLevelType w:val="hybridMultilevel"/>
    <w:tmpl w:val="1E5E5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A40A2"/>
    <w:multiLevelType w:val="hybridMultilevel"/>
    <w:tmpl w:val="A7608E26"/>
    <w:lvl w:ilvl="0" w:tplc="BEBCCF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5D5697"/>
    <w:multiLevelType w:val="hybridMultilevel"/>
    <w:tmpl w:val="3A08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7E2D5A"/>
    <w:multiLevelType w:val="hybridMultilevel"/>
    <w:tmpl w:val="D0528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0C287C"/>
    <w:multiLevelType w:val="hybridMultilevel"/>
    <w:tmpl w:val="A5B46A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C34C6"/>
    <w:multiLevelType w:val="hybridMultilevel"/>
    <w:tmpl w:val="BDDE6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BD3253"/>
    <w:multiLevelType w:val="hybridMultilevel"/>
    <w:tmpl w:val="7730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F93E23"/>
    <w:multiLevelType w:val="hybridMultilevel"/>
    <w:tmpl w:val="F9EA4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9103D1"/>
    <w:multiLevelType w:val="hybridMultilevel"/>
    <w:tmpl w:val="50EE1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EE74C7"/>
    <w:multiLevelType w:val="hybridMultilevel"/>
    <w:tmpl w:val="2E4ED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BE3789"/>
    <w:multiLevelType w:val="hybridMultilevel"/>
    <w:tmpl w:val="BBA8B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0888491">
    <w:abstractNumId w:val="4"/>
  </w:num>
  <w:num w:numId="2" w16cid:durableId="781723984">
    <w:abstractNumId w:val="6"/>
  </w:num>
  <w:num w:numId="3" w16cid:durableId="1484195703">
    <w:abstractNumId w:val="3"/>
  </w:num>
  <w:num w:numId="4" w16cid:durableId="412360842">
    <w:abstractNumId w:val="10"/>
  </w:num>
  <w:num w:numId="5" w16cid:durableId="985933870">
    <w:abstractNumId w:val="7"/>
  </w:num>
  <w:num w:numId="6" w16cid:durableId="1195197166">
    <w:abstractNumId w:val="5"/>
  </w:num>
  <w:num w:numId="7" w16cid:durableId="1195924517">
    <w:abstractNumId w:val="8"/>
  </w:num>
  <w:num w:numId="8" w16cid:durableId="1091004259">
    <w:abstractNumId w:val="2"/>
  </w:num>
  <w:num w:numId="9" w16cid:durableId="500509125">
    <w:abstractNumId w:val="0"/>
  </w:num>
  <w:num w:numId="10" w16cid:durableId="1497457597">
    <w:abstractNumId w:val="9"/>
  </w:num>
  <w:num w:numId="11" w16cid:durableId="5683047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oNotDisplayPageBoundaries/>
  <w:hideSpellingErrors/>
  <w:hideGrammaticalErrors/>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71C48"/>
    <w:rsid w:val="000B66FE"/>
    <w:rsid w:val="00132CAE"/>
    <w:rsid w:val="00183597"/>
    <w:rsid w:val="00232DC6"/>
    <w:rsid w:val="002806B7"/>
    <w:rsid w:val="00280991"/>
    <w:rsid w:val="00317B3C"/>
    <w:rsid w:val="0034408A"/>
    <w:rsid w:val="003E3A17"/>
    <w:rsid w:val="003F4714"/>
    <w:rsid w:val="00401D65"/>
    <w:rsid w:val="004223E8"/>
    <w:rsid w:val="00446E5E"/>
    <w:rsid w:val="00453794"/>
    <w:rsid w:val="00460F9D"/>
    <w:rsid w:val="0046763A"/>
    <w:rsid w:val="00470DDF"/>
    <w:rsid w:val="00485CD2"/>
    <w:rsid w:val="004A784B"/>
    <w:rsid w:val="00554EFF"/>
    <w:rsid w:val="005B7079"/>
    <w:rsid w:val="006D793E"/>
    <w:rsid w:val="0073677D"/>
    <w:rsid w:val="00753CF1"/>
    <w:rsid w:val="00770850"/>
    <w:rsid w:val="00790564"/>
    <w:rsid w:val="007B0179"/>
    <w:rsid w:val="007F4B9E"/>
    <w:rsid w:val="0082223F"/>
    <w:rsid w:val="0088201C"/>
    <w:rsid w:val="008B5129"/>
    <w:rsid w:val="008C65F2"/>
    <w:rsid w:val="00926F19"/>
    <w:rsid w:val="009A757D"/>
    <w:rsid w:val="009C52EA"/>
    <w:rsid w:val="009D5A60"/>
    <w:rsid w:val="00A80034"/>
    <w:rsid w:val="00AF6EB0"/>
    <w:rsid w:val="00B10CAB"/>
    <w:rsid w:val="00B72443"/>
    <w:rsid w:val="00B76736"/>
    <w:rsid w:val="00C420DE"/>
    <w:rsid w:val="00C73692"/>
    <w:rsid w:val="00C73A31"/>
    <w:rsid w:val="00C93BB7"/>
    <w:rsid w:val="00CB25E9"/>
    <w:rsid w:val="00D44837"/>
    <w:rsid w:val="00D85C7B"/>
    <w:rsid w:val="00DB2DEB"/>
    <w:rsid w:val="00DE2224"/>
    <w:rsid w:val="00EB3CF0"/>
    <w:rsid w:val="00ED3713"/>
    <w:rsid w:val="00F13B33"/>
    <w:rsid w:val="00F43097"/>
    <w:rsid w:val="00F8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790564"/>
    <w:pPr>
      <w:ind w:left="3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9C52EA"/>
    <w:pPr>
      <w:ind w:left="720"/>
      <w:contextualSpacing/>
    </w:pPr>
  </w:style>
  <w:style w:type="character" w:customStyle="1" w:styleId="Heading3Char">
    <w:name w:val="Heading 3 Char"/>
    <w:basedOn w:val="DefaultParagraphFont"/>
    <w:link w:val="Heading3"/>
    <w:uiPriority w:val="9"/>
    <w:rsid w:val="00790564"/>
    <w:rPr>
      <w:rFonts w:ascii="Times New Roman" w:hAnsi="Times New Roman" w:cs="Times New Roman"/>
      <w:b/>
      <w:bCs/>
      <w:sz w:val="24"/>
      <w:szCs w:val="24"/>
    </w:rPr>
  </w:style>
  <w:style w:type="table" w:styleId="TableGrid">
    <w:name w:val="Table Grid"/>
    <w:basedOn w:val="TableNormal"/>
    <w:uiPriority w:val="39"/>
    <w:rsid w:val="007F4B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32DC6"/>
  </w:style>
  <w:style w:type="paragraph" w:styleId="Revision">
    <w:name w:val="Revision"/>
    <w:hidden/>
    <w:uiPriority w:val="99"/>
    <w:semiHidden/>
    <w:rsid w:val="008C65F2"/>
    <w:pPr>
      <w:spacing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9116">
      <w:bodyDiv w:val="1"/>
      <w:marLeft w:val="0"/>
      <w:marRight w:val="0"/>
      <w:marTop w:val="0"/>
      <w:marBottom w:val="0"/>
      <w:divBdr>
        <w:top w:val="none" w:sz="0" w:space="0" w:color="auto"/>
        <w:left w:val="none" w:sz="0" w:space="0" w:color="auto"/>
        <w:bottom w:val="none" w:sz="0" w:space="0" w:color="auto"/>
        <w:right w:val="none" w:sz="0" w:space="0" w:color="auto"/>
      </w:divBdr>
    </w:div>
    <w:div w:id="124936373">
      <w:bodyDiv w:val="1"/>
      <w:marLeft w:val="0"/>
      <w:marRight w:val="0"/>
      <w:marTop w:val="0"/>
      <w:marBottom w:val="0"/>
      <w:divBdr>
        <w:top w:val="none" w:sz="0" w:space="0" w:color="auto"/>
        <w:left w:val="none" w:sz="0" w:space="0" w:color="auto"/>
        <w:bottom w:val="none" w:sz="0" w:space="0" w:color="auto"/>
        <w:right w:val="none" w:sz="0" w:space="0" w:color="auto"/>
      </w:divBdr>
    </w:div>
    <w:div w:id="154105659">
      <w:bodyDiv w:val="1"/>
      <w:marLeft w:val="0"/>
      <w:marRight w:val="0"/>
      <w:marTop w:val="0"/>
      <w:marBottom w:val="0"/>
      <w:divBdr>
        <w:top w:val="none" w:sz="0" w:space="0" w:color="auto"/>
        <w:left w:val="none" w:sz="0" w:space="0" w:color="auto"/>
        <w:bottom w:val="none" w:sz="0" w:space="0" w:color="auto"/>
        <w:right w:val="none" w:sz="0" w:space="0" w:color="auto"/>
      </w:divBdr>
    </w:div>
    <w:div w:id="179005046">
      <w:bodyDiv w:val="1"/>
      <w:marLeft w:val="0"/>
      <w:marRight w:val="0"/>
      <w:marTop w:val="0"/>
      <w:marBottom w:val="0"/>
      <w:divBdr>
        <w:top w:val="none" w:sz="0" w:space="0" w:color="auto"/>
        <w:left w:val="none" w:sz="0" w:space="0" w:color="auto"/>
        <w:bottom w:val="none" w:sz="0" w:space="0" w:color="auto"/>
        <w:right w:val="none" w:sz="0" w:space="0" w:color="auto"/>
      </w:divBdr>
    </w:div>
    <w:div w:id="184826091">
      <w:bodyDiv w:val="1"/>
      <w:marLeft w:val="0"/>
      <w:marRight w:val="0"/>
      <w:marTop w:val="0"/>
      <w:marBottom w:val="0"/>
      <w:divBdr>
        <w:top w:val="none" w:sz="0" w:space="0" w:color="auto"/>
        <w:left w:val="none" w:sz="0" w:space="0" w:color="auto"/>
        <w:bottom w:val="none" w:sz="0" w:space="0" w:color="auto"/>
        <w:right w:val="none" w:sz="0" w:space="0" w:color="auto"/>
      </w:divBdr>
    </w:div>
    <w:div w:id="188489322">
      <w:bodyDiv w:val="1"/>
      <w:marLeft w:val="0"/>
      <w:marRight w:val="0"/>
      <w:marTop w:val="0"/>
      <w:marBottom w:val="0"/>
      <w:divBdr>
        <w:top w:val="none" w:sz="0" w:space="0" w:color="auto"/>
        <w:left w:val="none" w:sz="0" w:space="0" w:color="auto"/>
        <w:bottom w:val="none" w:sz="0" w:space="0" w:color="auto"/>
        <w:right w:val="none" w:sz="0" w:space="0" w:color="auto"/>
      </w:divBdr>
    </w:div>
    <w:div w:id="245498775">
      <w:bodyDiv w:val="1"/>
      <w:marLeft w:val="0"/>
      <w:marRight w:val="0"/>
      <w:marTop w:val="0"/>
      <w:marBottom w:val="0"/>
      <w:divBdr>
        <w:top w:val="none" w:sz="0" w:space="0" w:color="auto"/>
        <w:left w:val="none" w:sz="0" w:space="0" w:color="auto"/>
        <w:bottom w:val="none" w:sz="0" w:space="0" w:color="auto"/>
        <w:right w:val="none" w:sz="0" w:space="0" w:color="auto"/>
      </w:divBdr>
    </w:div>
    <w:div w:id="250510151">
      <w:bodyDiv w:val="1"/>
      <w:marLeft w:val="0"/>
      <w:marRight w:val="0"/>
      <w:marTop w:val="0"/>
      <w:marBottom w:val="0"/>
      <w:divBdr>
        <w:top w:val="none" w:sz="0" w:space="0" w:color="auto"/>
        <w:left w:val="none" w:sz="0" w:space="0" w:color="auto"/>
        <w:bottom w:val="none" w:sz="0" w:space="0" w:color="auto"/>
        <w:right w:val="none" w:sz="0" w:space="0" w:color="auto"/>
      </w:divBdr>
    </w:div>
    <w:div w:id="258874949">
      <w:bodyDiv w:val="1"/>
      <w:marLeft w:val="0"/>
      <w:marRight w:val="0"/>
      <w:marTop w:val="0"/>
      <w:marBottom w:val="0"/>
      <w:divBdr>
        <w:top w:val="none" w:sz="0" w:space="0" w:color="auto"/>
        <w:left w:val="none" w:sz="0" w:space="0" w:color="auto"/>
        <w:bottom w:val="none" w:sz="0" w:space="0" w:color="auto"/>
        <w:right w:val="none" w:sz="0" w:space="0" w:color="auto"/>
      </w:divBdr>
    </w:div>
    <w:div w:id="302581791">
      <w:bodyDiv w:val="1"/>
      <w:marLeft w:val="0"/>
      <w:marRight w:val="0"/>
      <w:marTop w:val="0"/>
      <w:marBottom w:val="0"/>
      <w:divBdr>
        <w:top w:val="none" w:sz="0" w:space="0" w:color="auto"/>
        <w:left w:val="none" w:sz="0" w:space="0" w:color="auto"/>
        <w:bottom w:val="none" w:sz="0" w:space="0" w:color="auto"/>
        <w:right w:val="none" w:sz="0" w:space="0" w:color="auto"/>
      </w:divBdr>
    </w:div>
    <w:div w:id="358118138">
      <w:bodyDiv w:val="1"/>
      <w:marLeft w:val="0"/>
      <w:marRight w:val="0"/>
      <w:marTop w:val="0"/>
      <w:marBottom w:val="0"/>
      <w:divBdr>
        <w:top w:val="none" w:sz="0" w:space="0" w:color="auto"/>
        <w:left w:val="none" w:sz="0" w:space="0" w:color="auto"/>
        <w:bottom w:val="none" w:sz="0" w:space="0" w:color="auto"/>
        <w:right w:val="none" w:sz="0" w:space="0" w:color="auto"/>
      </w:divBdr>
    </w:div>
    <w:div w:id="405109636">
      <w:bodyDiv w:val="1"/>
      <w:marLeft w:val="0"/>
      <w:marRight w:val="0"/>
      <w:marTop w:val="0"/>
      <w:marBottom w:val="0"/>
      <w:divBdr>
        <w:top w:val="none" w:sz="0" w:space="0" w:color="auto"/>
        <w:left w:val="none" w:sz="0" w:space="0" w:color="auto"/>
        <w:bottom w:val="none" w:sz="0" w:space="0" w:color="auto"/>
        <w:right w:val="none" w:sz="0" w:space="0" w:color="auto"/>
      </w:divBdr>
    </w:div>
    <w:div w:id="422260131">
      <w:bodyDiv w:val="1"/>
      <w:marLeft w:val="0"/>
      <w:marRight w:val="0"/>
      <w:marTop w:val="0"/>
      <w:marBottom w:val="0"/>
      <w:divBdr>
        <w:top w:val="none" w:sz="0" w:space="0" w:color="auto"/>
        <w:left w:val="none" w:sz="0" w:space="0" w:color="auto"/>
        <w:bottom w:val="none" w:sz="0" w:space="0" w:color="auto"/>
        <w:right w:val="none" w:sz="0" w:space="0" w:color="auto"/>
      </w:divBdr>
    </w:div>
    <w:div w:id="438989815">
      <w:bodyDiv w:val="1"/>
      <w:marLeft w:val="0"/>
      <w:marRight w:val="0"/>
      <w:marTop w:val="0"/>
      <w:marBottom w:val="0"/>
      <w:divBdr>
        <w:top w:val="none" w:sz="0" w:space="0" w:color="auto"/>
        <w:left w:val="none" w:sz="0" w:space="0" w:color="auto"/>
        <w:bottom w:val="none" w:sz="0" w:space="0" w:color="auto"/>
        <w:right w:val="none" w:sz="0" w:space="0" w:color="auto"/>
      </w:divBdr>
    </w:div>
    <w:div w:id="526723213">
      <w:bodyDiv w:val="1"/>
      <w:marLeft w:val="0"/>
      <w:marRight w:val="0"/>
      <w:marTop w:val="0"/>
      <w:marBottom w:val="0"/>
      <w:divBdr>
        <w:top w:val="none" w:sz="0" w:space="0" w:color="auto"/>
        <w:left w:val="none" w:sz="0" w:space="0" w:color="auto"/>
        <w:bottom w:val="none" w:sz="0" w:space="0" w:color="auto"/>
        <w:right w:val="none" w:sz="0" w:space="0" w:color="auto"/>
      </w:divBdr>
    </w:div>
    <w:div w:id="715010509">
      <w:bodyDiv w:val="1"/>
      <w:marLeft w:val="0"/>
      <w:marRight w:val="0"/>
      <w:marTop w:val="0"/>
      <w:marBottom w:val="0"/>
      <w:divBdr>
        <w:top w:val="none" w:sz="0" w:space="0" w:color="auto"/>
        <w:left w:val="none" w:sz="0" w:space="0" w:color="auto"/>
        <w:bottom w:val="none" w:sz="0" w:space="0" w:color="auto"/>
        <w:right w:val="none" w:sz="0" w:space="0" w:color="auto"/>
      </w:divBdr>
    </w:div>
    <w:div w:id="740174118">
      <w:bodyDiv w:val="1"/>
      <w:marLeft w:val="0"/>
      <w:marRight w:val="0"/>
      <w:marTop w:val="0"/>
      <w:marBottom w:val="0"/>
      <w:divBdr>
        <w:top w:val="none" w:sz="0" w:space="0" w:color="auto"/>
        <w:left w:val="none" w:sz="0" w:space="0" w:color="auto"/>
        <w:bottom w:val="none" w:sz="0" w:space="0" w:color="auto"/>
        <w:right w:val="none" w:sz="0" w:space="0" w:color="auto"/>
      </w:divBdr>
    </w:div>
    <w:div w:id="788162189">
      <w:bodyDiv w:val="1"/>
      <w:marLeft w:val="0"/>
      <w:marRight w:val="0"/>
      <w:marTop w:val="0"/>
      <w:marBottom w:val="0"/>
      <w:divBdr>
        <w:top w:val="none" w:sz="0" w:space="0" w:color="auto"/>
        <w:left w:val="none" w:sz="0" w:space="0" w:color="auto"/>
        <w:bottom w:val="none" w:sz="0" w:space="0" w:color="auto"/>
        <w:right w:val="none" w:sz="0" w:space="0" w:color="auto"/>
      </w:divBdr>
    </w:div>
    <w:div w:id="857276909">
      <w:bodyDiv w:val="1"/>
      <w:marLeft w:val="0"/>
      <w:marRight w:val="0"/>
      <w:marTop w:val="0"/>
      <w:marBottom w:val="0"/>
      <w:divBdr>
        <w:top w:val="none" w:sz="0" w:space="0" w:color="auto"/>
        <w:left w:val="none" w:sz="0" w:space="0" w:color="auto"/>
        <w:bottom w:val="none" w:sz="0" w:space="0" w:color="auto"/>
        <w:right w:val="none" w:sz="0" w:space="0" w:color="auto"/>
      </w:divBdr>
    </w:div>
    <w:div w:id="907616440">
      <w:bodyDiv w:val="1"/>
      <w:marLeft w:val="0"/>
      <w:marRight w:val="0"/>
      <w:marTop w:val="0"/>
      <w:marBottom w:val="0"/>
      <w:divBdr>
        <w:top w:val="none" w:sz="0" w:space="0" w:color="auto"/>
        <w:left w:val="none" w:sz="0" w:space="0" w:color="auto"/>
        <w:bottom w:val="none" w:sz="0" w:space="0" w:color="auto"/>
        <w:right w:val="none" w:sz="0" w:space="0" w:color="auto"/>
      </w:divBdr>
    </w:div>
    <w:div w:id="945505779">
      <w:bodyDiv w:val="1"/>
      <w:marLeft w:val="0"/>
      <w:marRight w:val="0"/>
      <w:marTop w:val="0"/>
      <w:marBottom w:val="0"/>
      <w:divBdr>
        <w:top w:val="none" w:sz="0" w:space="0" w:color="auto"/>
        <w:left w:val="none" w:sz="0" w:space="0" w:color="auto"/>
        <w:bottom w:val="none" w:sz="0" w:space="0" w:color="auto"/>
        <w:right w:val="none" w:sz="0" w:space="0" w:color="auto"/>
      </w:divBdr>
    </w:div>
    <w:div w:id="975061962">
      <w:bodyDiv w:val="1"/>
      <w:marLeft w:val="0"/>
      <w:marRight w:val="0"/>
      <w:marTop w:val="0"/>
      <w:marBottom w:val="0"/>
      <w:divBdr>
        <w:top w:val="none" w:sz="0" w:space="0" w:color="auto"/>
        <w:left w:val="none" w:sz="0" w:space="0" w:color="auto"/>
        <w:bottom w:val="none" w:sz="0" w:space="0" w:color="auto"/>
        <w:right w:val="none" w:sz="0" w:space="0" w:color="auto"/>
      </w:divBdr>
    </w:div>
    <w:div w:id="1013845195">
      <w:bodyDiv w:val="1"/>
      <w:marLeft w:val="0"/>
      <w:marRight w:val="0"/>
      <w:marTop w:val="0"/>
      <w:marBottom w:val="0"/>
      <w:divBdr>
        <w:top w:val="none" w:sz="0" w:space="0" w:color="auto"/>
        <w:left w:val="none" w:sz="0" w:space="0" w:color="auto"/>
        <w:bottom w:val="none" w:sz="0" w:space="0" w:color="auto"/>
        <w:right w:val="none" w:sz="0" w:space="0" w:color="auto"/>
      </w:divBdr>
    </w:div>
    <w:div w:id="1049569675">
      <w:bodyDiv w:val="1"/>
      <w:marLeft w:val="0"/>
      <w:marRight w:val="0"/>
      <w:marTop w:val="0"/>
      <w:marBottom w:val="0"/>
      <w:divBdr>
        <w:top w:val="none" w:sz="0" w:space="0" w:color="auto"/>
        <w:left w:val="none" w:sz="0" w:space="0" w:color="auto"/>
        <w:bottom w:val="none" w:sz="0" w:space="0" w:color="auto"/>
        <w:right w:val="none" w:sz="0" w:space="0" w:color="auto"/>
      </w:divBdr>
    </w:div>
    <w:div w:id="1082678958">
      <w:bodyDiv w:val="1"/>
      <w:marLeft w:val="0"/>
      <w:marRight w:val="0"/>
      <w:marTop w:val="0"/>
      <w:marBottom w:val="0"/>
      <w:divBdr>
        <w:top w:val="none" w:sz="0" w:space="0" w:color="auto"/>
        <w:left w:val="none" w:sz="0" w:space="0" w:color="auto"/>
        <w:bottom w:val="none" w:sz="0" w:space="0" w:color="auto"/>
        <w:right w:val="none" w:sz="0" w:space="0" w:color="auto"/>
      </w:divBdr>
    </w:div>
    <w:div w:id="1136872945">
      <w:bodyDiv w:val="1"/>
      <w:marLeft w:val="0"/>
      <w:marRight w:val="0"/>
      <w:marTop w:val="0"/>
      <w:marBottom w:val="0"/>
      <w:divBdr>
        <w:top w:val="none" w:sz="0" w:space="0" w:color="auto"/>
        <w:left w:val="none" w:sz="0" w:space="0" w:color="auto"/>
        <w:bottom w:val="none" w:sz="0" w:space="0" w:color="auto"/>
        <w:right w:val="none" w:sz="0" w:space="0" w:color="auto"/>
      </w:divBdr>
    </w:div>
    <w:div w:id="1146816574">
      <w:bodyDiv w:val="1"/>
      <w:marLeft w:val="0"/>
      <w:marRight w:val="0"/>
      <w:marTop w:val="0"/>
      <w:marBottom w:val="0"/>
      <w:divBdr>
        <w:top w:val="none" w:sz="0" w:space="0" w:color="auto"/>
        <w:left w:val="none" w:sz="0" w:space="0" w:color="auto"/>
        <w:bottom w:val="none" w:sz="0" w:space="0" w:color="auto"/>
        <w:right w:val="none" w:sz="0" w:space="0" w:color="auto"/>
      </w:divBdr>
    </w:div>
    <w:div w:id="1150252350">
      <w:bodyDiv w:val="1"/>
      <w:marLeft w:val="0"/>
      <w:marRight w:val="0"/>
      <w:marTop w:val="0"/>
      <w:marBottom w:val="0"/>
      <w:divBdr>
        <w:top w:val="none" w:sz="0" w:space="0" w:color="auto"/>
        <w:left w:val="none" w:sz="0" w:space="0" w:color="auto"/>
        <w:bottom w:val="none" w:sz="0" w:space="0" w:color="auto"/>
        <w:right w:val="none" w:sz="0" w:space="0" w:color="auto"/>
      </w:divBdr>
    </w:div>
    <w:div w:id="1157451969">
      <w:bodyDiv w:val="1"/>
      <w:marLeft w:val="0"/>
      <w:marRight w:val="0"/>
      <w:marTop w:val="0"/>
      <w:marBottom w:val="0"/>
      <w:divBdr>
        <w:top w:val="none" w:sz="0" w:space="0" w:color="auto"/>
        <w:left w:val="none" w:sz="0" w:space="0" w:color="auto"/>
        <w:bottom w:val="none" w:sz="0" w:space="0" w:color="auto"/>
        <w:right w:val="none" w:sz="0" w:space="0" w:color="auto"/>
      </w:divBdr>
    </w:div>
    <w:div w:id="1162159950">
      <w:bodyDiv w:val="1"/>
      <w:marLeft w:val="0"/>
      <w:marRight w:val="0"/>
      <w:marTop w:val="0"/>
      <w:marBottom w:val="0"/>
      <w:divBdr>
        <w:top w:val="none" w:sz="0" w:space="0" w:color="auto"/>
        <w:left w:val="none" w:sz="0" w:space="0" w:color="auto"/>
        <w:bottom w:val="none" w:sz="0" w:space="0" w:color="auto"/>
        <w:right w:val="none" w:sz="0" w:space="0" w:color="auto"/>
      </w:divBdr>
    </w:div>
    <w:div w:id="1174492280">
      <w:bodyDiv w:val="1"/>
      <w:marLeft w:val="0"/>
      <w:marRight w:val="0"/>
      <w:marTop w:val="0"/>
      <w:marBottom w:val="0"/>
      <w:divBdr>
        <w:top w:val="none" w:sz="0" w:space="0" w:color="auto"/>
        <w:left w:val="none" w:sz="0" w:space="0" w:color="auto"/>
        <w:bottom w:val="none" w:sz="0" w:space="0" w:color="auto"/>
        <w:right w:val="none" w:sz="0" w:space="0" w:color="auto"/>
      </w:divBdr>
    </w:div>
    <w:div w:id="1183544501">
      <w:bodyDiv w:val="1"/>
      <w:marLeft w:val="0"/>
      <w:marRight w:val="0"/>
      <w:marTop w:val="0"/>
      <w:marBottom w:val="0"/>
      <w:divBdr>
        <w:top w:val="none" w:sz="0" w:space="0" w:color="auto"/>
        <w:left w:val="none" w:sz="0" w:space="0" w:color="auto"/>
        <w:bottom w:val="none" w:sz="0" w:space="0" w:color="auto"/>
        <w:right w:val="none" w:sz="0" w:space="0" w:color="auto"/>
      </w:divBdr>
    </w:div>
    <w:div w:id="1203833431">
      <w:bodyDiv w:val="1"/>
      <w:marLeft w:val="0"/>
      <w:marRight w:val="0"/>
      <w:marTop w:val="0"/>
      <w:marBottom w:val="0"/>
      <w:divBdr>
        <w:top w:val="none" w:sz="0" w:space="0" w:color="auto"/>
        <w:left w:val="none" w:sz="0" w:space="0" w:color="auto"/>
        <w:bottom w:val="none" w:sz="0" w:space="0" w:color="auto"/>
        <w:right w:val="none" w:sz="0" w:space="0" w:color="auto"/>
      </w:divBdr>
    </w:div>
    <w:div w:id="1223829142">
      <w:bodyDiv w:val="1"/>
      <w:marLeft w:val="0"/>
      <w:marRight w:val="0"/>
      <w:marTop w:val="0"/>
      <w:marBottom w:val="0"/>
      <w:divBdr>
        <w:top w:val="none" w:sz="0" w:space="0" w:color="auto"/>
        <w:left w:val="none" w:sz="0" w:space="0" w:color="auto"/>
        <w:bottom w:val="none" w:sz="0" w:space="0" w:color="auto"/>
        <w:right w:val="none" w:sz="0" w:space="0" w:color="auto"/>
      </w:divBdr>
    </w:div>
    <w:div w:id="1240019391">
      <w:bodyDiv w:val="1"/>
      <w:marLeft w:val="0"/>
      <w:marRight w:val="0"/>
      <w:marTop w:val="0"/>
      <w:marBottom w:val="0"/>
      <w:divBdr>
        <w:top w:val="none" w:sz="0" w:space="0" w:color="auto"/>
        <w:left w:val="none" w:sz="0" w:space="0" w:color="auto"/>
        <w:bottom w:val="none" w:sz="0" w:space="0" w:color="auto"/>
        <w:right w:val="none" w:sz="0" w:space="0" w:color="auto"/>
      </w:divBdr>
    </w:div>
    <w:div w:id="1257321652">
      <w:bodyDiv w:val="1"/>
      <w:marLeft w:val="0"/>
      <w:marRight w:val="0"/>
      <w:marTop w:val="0"/>
      <w:marBottom w:val="0"/>
      <w:divBdr>
        <w:top w:val="none" w:sz="0" w:space="0" w:color="auto"/>
        <w:left w:val="none" w:sz="0" w:space="0" w:color="auto"/>
        <w:bottom w:val="none" w:sz="0" w:space="0" w:color="auto"/>
        <w:right w:val="none" w:sz="0" w:space="0" w:color="auto"/>
      </w:divBdr>
    </w:div>
    <w:div w:id="1300960477">
      <w:bodyDiv w:val="1"/>
      <w:marLeft w:val="0"/>
      <w:marRight w:val="0"/>
      <w:marTop w:val="0"/>
      <w:marBottom w:val="0"/>
      <w:divBdr>
        <w:top w:val="none" w:sz="0" w:space="0" w:color="auto"/>
        <w:left w:val="none" w:sz="0" w:space="0" w:color="auto"/>
        <w:bottom w:val="none" w:sz="0" w:space="0" w:color="auto"/>
        <w:right w:val="none" w:sz="0" w:space="0" w:color="auto"/>
      </w:divBdr>
    </w:div>
    <w:div w:id="1316373863">
      <w:bodyDiv w:val="1"/>
      <w:marLeft w:val="0"/>
      <w:marRight w:val="0"/>
      <w:marTop w:val="0"/>
      <w:marBottom w:val="0"/>
      <w:divBdr>
        <w:top w:val="none" w:sz="0" w:space="0" w:color="auto"/>
        <w:left w:val="none" w:sz="0" w:space="0" w:color="auto"/>
        <w:bottom w:val="none" w:sz="0" w:space="0" w:color="auto"/>
        <w:right w:val="none" w:sz="0" w:space="0" w:color="auto"/>
      </w:divBdr>
      <w:divsChild>
        <w:div w:id="1316957099">
          <w:marLeft w:val="0"/>
          <w:marRight w:val="0"/>
          <w:marTop w:val="0"/>
          <w:marBottom w:val="0"/>
          <w:divBdr>
            <w:top w:val="none" w:sz="0" w:space="0" w:color="auto"/>
            <w:left w:val="none" w:sz="0" w:space="0" w:color="auto"/>
            <w:bottom w:val="none" w:sz="0" w:space="0" w:color="auto"/>
            <w:right w:val="none" w:sz="0" w:space="0" w:color="auto"/>
          </w:divBdr>
          <w:divsChild>
            <w:div w:id="18466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20145">
      <w:bodyDiv w:val="1"/>
      <w:marLeft w:val="0"/>
      <w:marRight w:val="0"/>
      <w:marTop w:val="0"/>
      <w:marBottom w:val="0"/>
      <w:divBdr>
        <w:top w:val="none" w:sz="0" w:space="0" w:color="auto"/>
        <w:left w:val="none" w:sz="0" w:space="0" w:color="auto"/>
        <w:bottom w:val="none" w:sz="0" w:space="0" w:color="auto"/>
        <w:right w:val="none" w:sz="0" w:space="0" w:color="auto"/>
      </w:divBdr>
    </w:div>
    <w:div w:id="1375084850">
      <w:bodyDiv w:val="1"/>
      <w:marLeft w:val="0"/>
      <w:marRight w:val="0"/>
      <w:marTop w:val="0"/>
      <w:marBottom w:val="0"/>
      <w:divBdr>
        <w:top w:val="none" w:sz="0" w:space="0" w:color="auto"/>
        <w:left w:val="none" w:sz="0" w:space="0" w:color="auto"/>
        <w:bottom w:val="none" w:sz="0" w:space="0" w:color="auto"/>
        <w:right w:val="none" w:sz="0" w:space="0" w:color="auto"/>
      </w:divBdr>
    </w:div>
    <w:div w:id="1386444050">
      <w:bodyDiv w:val="1"/>
      <w:marLeft w:val="0"/>
      <w:marRight w:val="0"/>
      <w:marTop w:val="0"/>
      <w:marBottom w:val="0"/>
      <w:divBdr>
        <w:top w:val="none" w:sz="0" w:space="0" w:color="auto"/>
        <w:left w:val="none" w:sz="0" w:space="0" w:color="auto"/>
        <w:bottom w:val="none" w:sz="0" w:space="0" w:color="auto"/>
        <w:right w:val="none" w:sz="0" w:space="0" w:color="auto"/>
      </w:divBdr>
    </w:div>
    <w:div w:id="1423641476">
      <w:bodyDiv w:val="1"/>
      <w:marLeft w:val="0"/>
      <w:marRight w:val="0"/>
      <w:marTop w:val="0"/>
      <w:marBottom w:val="0"/>
      <w:divBdr>
        <w:top w:val="none" w:sz="0" w:space="0" w:color="auto"/>
        <w:left w:val="none" w:sz="0" w:space="0" w:color="auto"/>
        <w:bottom w:val="none" w:sz="0" w:space="0" w:color="auto"/>
        <w:right w:val="none" w:sz="0" w:space="0" w:color="auto"/>
      </w:divBdr>
    </w:div>
    <w:div w:id="1437288050">
      <w:bodyDiv w:val="1"/>
      <w:marLeft w:val="0"/>
      <w:marRight w:val="0"/>
      <w:marTop w:val="0"/>
      <w:marBottom w:val="0"/>
      <w:divBdr>
        <w:top w:val="none" w:sz="0" w:space="0" w:color="auto"/>
        <w:left w:val="none" w:sz="0" w:space="0" w:color="auto"/>
        <w:bottom w:val="none" w:sz="0" w:space="0" w:color="auto"/>
        <w:right w:val="none" w:sz="0" w:space="0" w:color="auto"/>
      </w:divBdr>
    </w:div>
    <w:div w:id="1455514253">
      <w:bodyDiv w:val="1"/>
      <w:marLeft w:val="0"/>
      <w:marRight w:val="0"/>
      <w:marTop w:val="0"/>
      <w:marBottom w:val="0"/>
      <w:divBdr>
        <w:top w:val="none" w:sz="0" w:space="0" w:color="auto"/>
        <w:left w:val="none" w:sz="0" w:space="0" w:color="auto"/>
        <w:bottom w:val="none" w:sz="0" w:space="0" w:color="auto"/>
        <w:right w:val="none" w:sz="0" w:space="0" w:color="auto"/>
      </w:divBdr>
    </w:div>
    <w:div w:id="1548106039">
      <w:bodyDiv w:val="1"/>
      <w:marLeft w:val="0"/>
      <w:marRight w:val="0"/>
      <w:marTop w:val="0"/>
      <w:marBottom w:val="0"/>
      <w:divBdr>
        <w:top w:val="none" w:sz="0" w:space="0" w:color="auto"/>
        <w:left w:val="none" w:sz="0" w:space="0" w:color="auto"/>
        <w:bottom w:val="none" w:sz="0" w:space="0" w:color="auto"/>
        <w:right w:val="none" w:sz="0" w:space="0" w:color="auto"/>
      </w:divBdr>
    </w:div>
    <w:div w:id="1564410468">
      <w:bodyDiv w:val="1"/>
      <w:marLeft w:val="0"/>
      <w:marRight w:val="0"/>
      <w:marTop w:val="0"/>
      <w:marBottom w:val="0"/>
      <w:divBdr>
        <w:top w:val="none" w:sz="0" w:space="0" w:color="auto"/>
        <w:left w:val="none" w:sz="0" w:space="0" w:color="auto"/>
        <w:bottom w:val="none" w:sz="0" w:space="0" w:color="auto"/>
        <w:right w:val="none" w:sz="0" w:space="0" w:color="auto"/>
      </w:divBdr>
    </w:div>
    <w:div w:id="1606688841">
      <w:bodyDiv w:val="1"/>
      <w:marLeft w:val="0"/>
      <w:marRight w:val="0"/>
      <w:marTop w:val="0"/>
      <w:marBottom w:val="0"/>
      <w:divBdr>
        <w:top w:val="none" w:sz="0" w:space="0" w:color="auto"/>
        <w:left w:val="none" w:sz="0" w:space="0" w:color="auto"/>
        <w:bottom w:val="none" w:sz="0" w:space="0" w:color="auto"/>
        <w:right w:val="none" w:sz="0" w:space="0" w:color="auto"/>
      </w:divBdr>
    </w:div>
    <w:div w:id="1607152822">
      <w:bodyDiv w:val="1"/>
      <w:marLeft w:val="0"/>
      <w:marRight w:val="0"/>
      <w:marTop w:val="0"/>
      <w:marBottom w:val="0"/>
      <w:divBdr>
        <w:top w:val="none" w:sz="0" w:space="0" w:color="auto"/>
        <w:left w:val="none" w:sz="0" w:space="0" w:color="auto"/>
        <w:bottom w:val="none" w:sz="0" w:space="0" w:color="auto"/>
        <w:right w:val="none" w:sz="0" w:space="0" w:color="auto"/>
      </w:divBdr>
    </w:div>
    <w:div w:id="1641880907">
      <w:bodyDiv w:val="1"/>
      <w:marLeft w:val="0"/>
      <w:marRight w:val="0"/>
      <w:marTop w:val="0"/>
      <w:marBottom w:val="0"/>
      <w:divBdr>
        <w:top w:val="none" w:sz="0" w:space="0" w:color="auto"/>
        <w:left w:val="none" w:sz="0" w:space="0" w:color="auto"/>
        <w:bottom w:val="none" w:sz="0" w:space="0" w:color="auto"/>
        <w:right w:val="none" w:sz="0" w:space="0" w:color="auto"/>
      </w:divBdr>
    </w:div>
    <w:div w:id="1656228415">
      <w:bodyDiv w:val="1"/>
      <w:marLeft w:val="0"/>
      <w:marRight w:val="0"/>
      <w:marTop w:val="0"/>
      <w:marBottom w:val="0"/>
      <w:divBdr>
        <w:top w:val="none" w:sz="0" w:space="0" w:color="auto"/>
        <w:left w:val="none" w:sz="0" w:space="0" w:color="auto"/>
        <w:bottom w:val="none" w:sz="0" w:space="0" w:color="auto"/>
        <w:right w:val="none" w:sz="0" w:space="0" w:color="auto"/>
      </w:divBdr>
    </w:div>
    <w:div w:id="1714765991">
      <w:bodyDiv w:val="1"/>
      <w:marLeft w:val="0"/>
      <w:marRight w:val="0"/>
      <w:marTop w:val="0"/>
      <w:marBottom w:val="0"/>
      <w:divBdr>
        <w:top w:val="none" w:sz="0" w:space="0" w:color="auto"/>
        <w:left w:val="none" w:sz="0" w:space="0" w:color="auto"/>
        <w:bottom w:val="none" w:sz="0" w:space="0" w:color="auto"/>
        <w:right w:val="none" w:sz="0" w:space="0" w:color="auto"/>
      </w:divBdr>
    </w:div>
    <w:div w:id="1763407446">
      <w:bodyDiv w:val="1"/>
      <w:marLeft w:val="0"/>
      <w:marRight w:val="0"/>
      <w:marTop w:val="0"/>
      <w:marBottom w:val="0"/>
      <w:divBdr>
        <w:top w:val="none" w:sz="0" w:space="0" w:color="auto"/>
        <w:left w:val="none" w:sz="0" w:space="0" w:color="auto"/>
        <w:bottom w:val="none" w:sz="0" w:space="0" w:color="auto"/>
        <w:right w:val="none" w:sz="0" w:space="0" w:color="auto"/>
      </w:divBdr>
    </w:div>
    <w:div w:id="1830513339">
      <w:bodyDiv w:val="1"/>
      <w:marLeft w:val="0"/>
      <w:marRight w:val="0"/>
      <w:marTop w:val="0"/>
      <w:marBottom w:val="0"/>
      <w:divBdr>
        <w:top w:val="none" w:sz="0" w:space="0" w:color="auto"/>
        <w:left w:val="none" w:sz="0" w:space="0" w:color="auto"/>
        <w:bottom w:val="none" w:sz="0" w:space="0" w:color="auto"/>
        <w:right w:val="none" w:sz="0" w:space="0" w:color="auto"/>
      </w:divBdr>
    </w:div>
    <w:div w:id="1836991728">
      <w:bodyDiv w:val="1"/>
      <w:marLeft w:val="0"/>
      <w:marRight w:val="0"/>
      <w:marTop w:val="0"/>
      <w:marBottom w:val="0"/>
      <w:divBdr>
        <w:top w:val="none" w:sz="0" w:space="0" w:color="auto"/>
        <w:left w:val="none" w:sz="0" w:space="0" w:color="auto"/>
        <w:bottom w:val="none" w:sz="0" w:space="0" w:color="auto"/>
        <w:right w:val="none" w:sz="0" w:space="0" w:color="auto"/>
      </w:divBdr>
    </w:div>
    <w:div w:id="1899238728">
      <w:bodyDiv w:val="1"/>
      <w:marLeft w:val="0"/>
      <w:marRight w:val="0"/>
      <w:marTop w:val="0"/>
      <w:marBottom w:val="0"/>
      <w:divBdr>
        <w:top w:val="none" w:sz="0" w:space="0" w:color="auto"/>
        <w:left w:val="none" w:sz="0" w:space="0" w:color="auto"/>
        <w:bottom w:val="none" w:sz="0" w:space="0" w:color="auto"/>
        <w:right w:val="none" w:sz="0" w:space="0" w:color="auto"/>
      </w:divBdr>
    </w:div>
    <w:div w:id="1930306884">
      <w:bodyDiv w:val="1"/>
      <w:marLeft w:val="0"/>
      <w:marRight w:val="0"/>
      <w:marTop w:val="0"/>
      <w:marBottom w:val="0"/>
      <w:divBdr>
        <w:top w:val="none" w:sz="0" w:space="0" w:color="auto"/>
        <w:left w:val="none" w:sz="0" w:space="0" w:color="auto"/>
        <w:bottom w:val="none" w:sz="0" w:space="0" w:color="auto"/>
        <w:right w:val="none" w:sz="0" w:space="0" w:color="auto"/>
      </w:divBdr>
    </w:div>
    <w:div w:id="1987974002">
      <w:bodyDiv w:val="1"/>
      <w:marLeft w:val="0"/>
      <w:marRight w:val="0"/>
      <w:marTop w:val="0"/>
      <w:marBottom w:val="0"/>
      <w:divBdr>
        <w:top w:val="none" w:sz="0" w:space="0" w:color="auto"/>
        <w:left w:val="none" w:sz="0" w:space="0" w:color="auto"/>
        <w:bottom w:val="none" w:sz="0" w:space="0" w:color="auto"/>
        <w:right w:val="none" w:sz="0" w:space="0" w:color="auto"/>
      </w:divBdr>
    </w:div>
    <w:div w:id="2008902351">
      <w:bodyDiv w:val="1"/>
      <w:marLeft w:val="0"/>
      <w:marRight w:val="0"/>
      <w:marTop w:val="0"/>
      <w:marBottom w:val="0"/>
      <w:divBdr>
        <w:top w:val="none" w:sz="0" w:space="0" w:color="auto"/>
        <w:left w:val="none" w:sz="0" w:space="0" w:color="auto"/>
        <w:bottom w:val="none" w:sz="0" w:space="0" w:color="auto"/>
        <w:right w:val="none" w:sz="0" w:space="0" w:color="auto"/>
      </w:divBdr>
    </w:div>
    <w:div w:id="2033870616">
      <w:bodyDiv w:val="1"/>
      <w:marLeft w:val="0"/>
      <w:marRight w:val="0"/>
      <w:marTop w:val="0"/>
      <w:marBottom w:val="0"/>
      <w:divBdr>
        <w:top w:val="none" w:sz="0" w:space="0" w:color="auto"/>
        <w:left w:val="none" w:sz="0" w:space="0" w:color="auto"/>
        <w:bottom w:val="none" w:sz="0" w:space="0" w:color="auto"/>
        <w:right w:val="none" w:sz="0" w:space="0" w:color="auto"/>
      </w:divBdr>
    </w:div>
    <w:div w:id="2058236015">
      <w:bodyDiv w:val="1"/>
      <w:marLeft w:val="0"/>
      <w:marRight w:val="0"/>
      <w:marTop w:val="0"/>
      <w:marBottom w:val="0"/>
      <w:divBdr>
        <w:top w:val="none" w:sz="0" w:space="0" w:color="auto"/>
        <w:left w:val="none" w:sz="0" w:space="0" w:color="auto"/>
        <w:bottom w:val="none" w:sz="0" w:space="0" w:color="auto"/>
        <w:right w:val="none" w:sz="0" w:space="0" w:color="auto"/>
      </w:divBdr>
    </w:div>
    <w:div w:id="2060274862">
      <w:bodyDiv w:val="1"/>
      <w:marLeft w:val="0"/>
      <w:marRight w:val="0"/>
      <w:marTop w:val="0"/>
      <w:marBottom w:val="0"/>
      <w:divBdr>
        <w:top w:val="none" w:sz="0" w:space="0" w:color="auto"/>
        <w:left w:val="none" w:sz="0" w:space="0" w:color="auto"/>
        <w:bottom w:val="none" w:sz="0" w:space="0" w:color="auto"/>
        <w:right w:val="none" w:sz="0" w:space="0" w:color="auto"/>
      </w:divBdr>
    </w:div>
    <w:div w:id="2124877471">
      <w:bodyDiv w:val="1"/>
      <w:marLeft w:val="0"/>
      <w:marRight w:val="0"/>
      <w:marTop w:val="0"/>
      <w:marBottom w:val="0"/>
      <w:divBdr>
        <w:top w:val="none" w:sz="0" w:space="0" w:color="auto"/>
        <w:left w:val="none" w:sz="0" w:space="0" w:color="auto"/>
        <w:bottom w:val="none" w:sz="0" w:space="0" w:color="auto"/>
        <w:right w:val="none" w:sz="0" w:space="0" w:color="auto"/>
      </w:divBdr>
    </w:div>
    <w:div w:id="2128698369">
      <w:bodyDiv w:val="1"/>
      <w:marLeft w:val="0"/>
      <w:marRight w:val="0"/>
      <w:marTop w:val="0"/>
      <w:marBottom w:val="0"/>
      <w:divBdr>
        <w:top w:val="none" w:sz="0" w:space="0" w:color="auto"/>
        <w:left w:val="none" w:sz="0" w:space="0" w:color="auto"/>
        <w:bottom w:val="none" w:sz="0" w:space="0" w:color="auto"/>
        <w:right w:val="none" w:sz="0" w:space="0" w:color="auto"/>
      </w:divBdr>
    </w:div>
    <w:div w:id="2138139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5</b:RefOrder>
  </b:Source>
  <b:Source>
    <b:Tag>Bar191</b:Tag>
    <b:SourceType>JournalArticle</b:SourceType>
    <b:Guid>{903853F1-809E-483F-ADD6-0228913154B8}</b:Guid>
    <b:Author>
      <b:Author>
        <b:NameList>
          <b:Person>
            <b:Last>Barua</b:Last>
            <b:First>H</b:First>
          </b:Person>
          <b:Person>
            <b:Last>Mondal</b:Last>
            <b:First>K</b:First>
          </b:Person>
        </b:NameList>
      </b:Author>
    </b:Author>
    <b:Title>A Comprehensive Survey on Cloud Data Mining (CDM) Frameworks and Algorithms</b:Title>
    <b:JournalName>CM Computing Surveys. Sep2019, Vol. 52 Issue 5, p1-62. 62p</b:JournalName>
    <b:Year>2019</b:Year>
    <b:Pages>1-62</b:Pages>
    <b:RefOrder>2</b:RefOrder>
  </b:Source>
  <b:Source>
    <b:Tag>Fri171</b:Tag>
    <b:SourceType>InternetSite</b:SourceType>
    <b:Guid>{D20458C7-5302-4C83-8005-BEA4E303A7D3}</b:Guid>
    <b:Author>
      <b:Author>
        <b:NameList>
          <b:Person>
            <b:Last>Fridman</b:Last>
            <b:First>L</b:First>
          </b:Person>
        </b:NameList>
      </b:Author>
    </b:Author>
    <b:Title>MIT 6.S094: Introduction to Deep Learning and Self-Driving Cars</b:Title>
    <b:InternetSiteTitle>YouTube</b:InternetSiteTitle>
    <b:Year>2017</b:Year>
    <b:Month>January</b:Month>
    <b:Day>16</b:Day>
    <b:URL>https://www.youtube.com/watch?v=1L0TKZQcUtA&amp;feature=youtu.be</b:URL>
    <b:RefOrder>3</b:RefOrder>
  </b:Source>
  <b:Source>
    <b:Tag>Sne15</b:Tag>
    <b:SourceType>JournalArticle</b:SourceType>
    <b:Guid>{4DB49E78-1E5A-428C-A781-5471B178F25D}</b:Guid>
    <b:Author>
      <b:Author>
        <b:NameList>
          <b:Person>
            <b:Last>Snee</b:Last>
            <b:First>R</b:First>
          </b:Person>
        </b:NameList>
      </b:Author>
    </b:Author>
    <b:Title>Practical Approach to Data Mining: I Have All These Data; Now What Should I Do?</b:Title>
    <b:JournalName>Quality Engineering Volume 27</b:JournalName>
    <b:Year>2015</b:Year>
    <b:Pages>477-487</b:Pages>
    <b:RefOrder>4</b:RefOrder>
  </b:Source>
  <b:Source>
    <b:Tag>Hun19</b:Tag>
    <b:SourceType>ConferenceProceedings</b:SourceType>
    <b:Guid>{F0C1FBF2-A2F3-436A-9B4C-79100A63B709}</b:Guid>
    <b:Author>
      <b:Author>
        <b:NameList>
          <b:Person>
            <b:Last>Hunt</b:Last>
            <b:First>T</b:First>
          </b:Person>
        </b:NameList>
      </b:Author>
    </b:Author>
    <b:Title>Keynote: Hack to the Future</b:Title>
    <b:Year>2019</b:Year>
    <b:ConferenceName>NDC Conference</b:ConferenceName>
    <b:RefOrder>7</b:RefOrder>
  </b:Source>
  <b:Source>
    <b:Tag>Azo13</b:Tag>
    <b:SourceType>Book</b:SourceType>
    <b:Guid>{344A51AA-841A-445A-918B-57B75CFEBD22}</b:Guid>
    <b:Author>
      <b:Author>
        <b:NameList>
          <b:Person>
            <b:Last>Azodolmolky</b:Last>
            <b:First>A</b:First>
          </b:Person>
        </b:NameList>
      </b:Author>
    </b:Author>
    <b:Title>Software Defined Networking with OpenFlow</b:Title>
    <b:Year>2013</b:Year>
    <b:RefOrder>10</b:RefOrder>
  </b:Source>
  <b:Source>
    <b:Tag>All09</b:Tag>
    <b:SourceType>JournalArticle</b:SourceType>
    <b:Guid>{067325A9-BFAB-49DE-B083-08EA577A8601}</b:Guid>
    <b:Title>Dev &amp; Ops Cooperation at Flickr - 10 Deploys per day</b:Title>
    <b:Year>2009</b:Year>
    <b:Author>
      <b:Author>
        <b:NameList>
          <b:Person>
            <b:Last>Allspaw</b:Last>
          </b:Person>
          <b:Person>
            <b:Last>Hammond</b:Last>
          </b:Person>
        </b:NameList>
      </b:Author>
    </b:Author>
    <b:RefOrder>13</b:RefOrder>
  </b:Source>
  <b:Source>
    <b:Tag>Mos19</b:Tag>
    <b:SourceType>ConferenceProceedings</b:SourceType>
    <b:Guid>{F218FBE1-F3F0-473C-A1E7-5F84843BFD99}</b:Guid>
    <b:Title>Blackhat USA Opening</b:Title>
    <b:Year>2019</b:Year>
    <b:Author>
      <b:Author>
        <b:NameList>
          <b:Person>
            <b:Last>Moss</b:Last>
            <b:First>J</b:First>
          </b:Person>
        </b:NameList>
      </b:Author>
    </b:Author>
    <b:RefOrder>14</b:RefOrder>
  </b:Source>
  <b:Source>
    <b:Tag>Kre191</b:Tag>
    <b:SourceType>ConferenceProceedings</b:SourceType>
    <b:Guid>{436A3ECD-D402-44ED-A722-0BD365D4EA74}</b:Guid>
    <b:Author>
      <b:Author>
        <b:Corporate>Krebs</b:Corporate>
      </b:Author>
    </b:Author>
    <b:Title>Keynote by Christopher Krebs, Director, Cybersecurity and Infrastructure Security Agency</b:Title>
    <b:Year>2019</b:Year>
    <b:ConferenceName>ICCE 2019</b:ConferenceName>
    <b:RefOrder>1</b:RefOrder>
  </b:Source>
  <b:Source>
    <b:Tag>Dai19</b:Tag>
    <b:SourceType>ConferenceProceedings</b:SourceType>
    <b:Guid>{37CBB58F-A877-44DE-AD0C-78976485F7A1}</b:Guid>
    <b:Author>
      <b:Author>
        <b:NameList>
          <b:Person>
            <b:Last>Dai Zovi</b:Last>
            <b:First>D</b:First>
          </b:Person>
        </b:NameList>
      </b:Author>
    </b:Author>
    <b:Title>Every Security Team is a Software Team Now</b:Title>
    <b:Year>2019</b:Year>
    <b:ConferenceName>Blackhat USA 2019</b:ConferenceName>
    <b:RefOrder>8</b:RefOrder>
  </b:Source>
  <b:Source>
    <b:Tag>Kre19</b:Tag>
    <b:SourceType>ConferenceProceedings</b:SourceType>
    <b:Guid>{5B0187E8-CCE5-4D47-9ACD-7CCDD70A8A30}</b:Guid>
    <b:Author>
      <b:Author>
        <b:NameList>
          <b:Person>
            <b:Last>Krebs</b:Last>
            <b:First>C</b:First>
          </b:Person>
        </b:NameList>
      </b:Author>
    </b:Author>
    <b:Title>ICCE 2019 - Keynote by Christopher Krebs, Director, Cybersecurity and Infrastructure Security Agency</b:Title>
    <b:InternetSiteTitle>YouTube</b:InternetSiteTitle>
    <b:Year>2019</b:Year>
    <b:Month>April</b:Month>
    <b:Day>23</b:Day>
    <b:URL>https://www.youtube.com/watch?v=aVfcgNhHSDM</b:URL>
    <b:RefOrder>15</b:RefOrder>
  </b:Source>
  <b:Source>
    <b:Tag>Pal19</b:Tag>
    <b:SourceType>ConferenceProceedings</b:SourceType>
    <b:Guid>{D6C5ECBD-9E84-4288-A8D5-73A2F3F14CAC}</b:Guid>
    <b:Author>
      <b:Author>
        <b:Corporate>Paller et al.</b:Corporate>
      </b:Author>
    </b:Author>
    <b:Title>The Five Most Dangerous New Attack Techniques and How to Counter Them</b:Title>
    <b:InternetSiteTitle>YouTube</b:InternetSiteTitle>
    <b:Year>2019</b:Year>
    <b:Month>March</b:Month>
    <b:Day>7</b:Day>
    <b:ConferenceName>RSA Conference</b:ConferenceName>
    <b:RefOrder>6</b:RefOrder>
  </b:Source>
  <b:Source>
    <b:Tag>Bro15</b:Tag>
    <b:SourceType>JournalArticle</b:SourceType>
    <b:Guid>{6F83FAEB-ADB7-486D-828B-1F8BBDB0A38C}</b:Guid>
    <b:Title>A Primer on Data Security</b:Title>
    <b:Pages>58-62</b:Pages>
    <b:Year>2015</b:Year>
    <b:Author>
      <b:Author>
        <b:NameList>
          <b:Person>
            <b:Last>Brown</b:Last>
            <b:First>T</b:First>
          </b:Person>
        </b:NameList>
      </b:Author>
    </b:Author>
    <b:JournalName>CPA Journal May Volume 85, Issue 5</b:JournalName>
    <b:RefOrder>9</b:RefOrder>
  </b:Source>
  <b:Source>
    <b:Tag>Jam14</b:Tag>
    <b:SourceType>JournalArticle</b:SourceType>
    <b:Guid>{ED737BCB-C6BA-4995-9496-F47A4BC2EF4C}</b:Guid>
    <b:Author>
      <b:Author>
        <b:Corporate>Jammal et al.</b:Corporate>
      </b:Author>
    </b:Author>
    <b:Title>SDN State of the Art and Research Challenges</b:Title>
    <b:JournalName>Elsevier’s Journal of Computer Networks</b:JournalName>
    <b:Year>2014</b:Year>
    <b:RefOrder>11</b:RefOrder>
  </b:Source>
  <b:Source>
    <b:Tag>Hen18</b:Tag>
    <b:SourceType>JournalArticle</b:SourceType>
    <b:Guid>{9844452A-46C6-4540-8862-7BDA0D950B00}</b:Guid>
    <b:Author>
      <b:Author>
        <b:NameList>
          <b:Person>
            <b:Last>Hennig</b:Last>
            <b:First>N</b:First>
          </b:Person>
        </b:NameList>
      </b:Author>
    </b:Author>
    <b:Title>Privacy and Security Online: Best Practices for Cybersecurity</b:Title>
    <b:JournalName>Library Technology Reports. April, Vol. 54 Issue 3</b:JournalName>
    <b:Year>2018</b:Year>
    <b:Pages>1-37</b:Pages>
    <b:RefOrder>12</b:RefOrder>
  </b:Source>
</b:Sources>
</file>

<file path=customXml/itemProps1.xml><?xml version="1.0" encoding="utf-8"?>
<ds:datastoreItem xmlns:ds="http://schemas.openxmlformats.org/officeDocument/2006/customXml" ds:itemID="{BEFC89B5-FE41-4AF6-9EEA-35D170649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2518</TotalTime>
  <Pages>10</Pages>
  <Words>2405</Words>
  <Characters>13710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47</cp:revision>
  <dcterms:created xsi:type="dcterms:W3CDTF">2019-05-19T17:38:00Z</dcterms:created>
  <dcterms:modified xsi:type="dcterms:W3CDTF">2022-06-26T14:50:00Z</dcterms:modified>
</cp:coreProperties>
</file>